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39ADD" w14:textId="6EDE1D35" w:rsidR="00701914" w:rsidRPr="008C6082" w:rsidRDefault="00701914" w:rsidP="00C857DC">
      <w:pPr>
        <w:tabs>
          <w:tab w:val="left" w:pos="220"/>
          <w:tab w:val="left" w:pos="720"/>
        </w:tabs>
        <w:autoSpaceDE w:val="0"/>
        <w:autoSpaceDN w:val="0"/>
        <w:adjustRightInd w:val="0"/>
        <w:spacing w:line="360" w:lineRule="auto"/>
        <w:rPr>
          <w:b/>
          <w:bCs/>
          <w:sz w:val="28"/>
          <w:szCs w:val="40"/>
        </w:rPr>
      </w:pPr>
      <w:r w:rsidRPr="008C6082">
        <w:rPr>
          <w:b/>
          <w:bCs/>
          <w:sz w:val="28"/>
          <w:szCs w:val="40"/>
        </w:rPr>
        <w:t>Methods</w:t>
      </w:r>
    </w:p>
    <w:p w14:paraId="4761A390" w14:textId="088B0C17" w:rsidR="008C6082" w:rsidRDefault="008C6082" w:rsidP="00C857DC">
      <w:pPr>
        <w:tabs>
          <w:tab w:val="left" w:pos="220"/>
          <w:tab w:val="left" w:pos="720"/>
        </w:tabs>
        <w:autoSpaceDE w:val="0"/>
        <w:autoSpaceDN w:val="0"/>
        <w:adjustRightInd w:val="0"/>
        <w:spacing w:line="360" w:lineRule="auto"/>
        <w:rPr>
          <w:b/>
          <w:bCs/>
          <w:szCs w:val="36"/>
        </w:rPr>
      </w:pPr>
      <w:r w:rsidRPr="008C6082">
        <w:rPr>
          <w:b/>
          <w:bCs/>
          <w:szCs w:val="36"/>
        </w:rPr>
        <w:t>Literature Review</w:t>
      </w:r>
    </w:p>
    <w:p w14:paraId="7CC258C4" w14:textId="52AB6BE7" w:rsidR="004B0EE4" w:rsidRDefault="008C6082" w:rsidP="00855A53">
      <w:pPr>
        <w:tabs>
          <w:tab w:val="left" w:pos="220"/>
          <w:tab w:val="left" w:pos="720"/>
        </w:tabs>
        <w:autoSpaceDE w:val="0"/>
        <w:autoSpaceDN w:val="0"/>
        <w:adjustRightInd w:val="0"/>
        <w:spacing w:line="360" w:lineRule="auto"/>
        <w:jc w:val="both"/>
        <w:rPr>
          <w:szCs w:val="36"/>
        </w:rPr>
      </w:pPr>
      <w:r>
        <w:rPr>
          <w:szCs w:val="36"/>
        </w:rPr>
        <w:t xml:space="preserve">Studies of the effects of several pollutants on oxidative stress in amphibians </w:t>
      </w:r>
      <w:r w:rsidRPr="00CF460F">
        <w:rPr>
          <w:szCs w:val="36"/>
        </w:rPr>
        <w:t>were identified</w:t>
      </w:r>
      <w:r>
        <w:rPr>
          <w:szCs w:val="36"/>
        </w:rPr>
        <w:t xml:space="preserve"> via database searches conducted between the 8</w:t>
      </w:r>
      <w:r w:rsidRPr="00F95054">
        <w:rPr>
          <w:szCs w:val="36"/>
          <w:vertAlign w:val="superscript"/>
        </w:rPr>
        <w:t>th</w:t>
      </w:r>
      <w:r>
        <w:rPr>
          <w:szCs w:val="36"/>
        </w:rPr>
        <w:t xml:space="preserve"> of July and the 25</w:t>
      </w:r>
      <w:r w:rsidRPr="00F95054">
        <w:rPr>
          <w:szCs w:val="36"/>
          <w:vertAlign w:val="superscript"/>
        </w:rPr>
        <w:t>th</w:t>
      </w:r>
      <w:r>
        <w:rPr>
          <w:szCs w:val="36"/>
        </w:rPr>
        <w:t xml:space="preserve"> of November 2021. Specifically, using the search string “(‘Oxidative Stress’) AND (‘Amphibians’) AND (‘Pollution’)”, </w:t>
      </w:r>
      <w:commentRangeStart w:id="0"/>
      <w:r>
        <w:rPr>
          <w:szCs w:val="36"/>
        </w:rPr>
        <w:t xml:space="preserve">we performed the search on the </w:t>
      </w:r>
      <w:commentRangeStart w:id="1"/>
      <w:r>
        <w:rPr>
          <w:szCs w:val="36"/>
        </w:rPr>
        <w:t>Web of Science</w:t>
      </w:r>
      <w:commentRangeEnd w:id="1"/>
      <w:r w:rsidR="00E0262E">
        <w:rPr>
          <w:rStyle w:val="CommentReference"/>
        </w:rPr>
        <w:commentReference w:id="1"/>
      </w:r>
      <w:r>
        <w:rPr>
          <w:szCs w:val="36"/>
        </w:rPr>
        <w:t>, PubMed, EMBASE (Ovid), EBSCOhost, Scopus, and ECOTOX</w:t>
      </w:r>
      <w:commentRangeEnd w:id="0"/>
      <w:r>
        <w:rPr>
          <w:rStyle w:val="CommentReference"/>
        </w:rPr>
        <w:commentReference w:id="0"/>
      </w:r>
      <w:r>
        <w:rPr>
          <w:szCs w:val="36"/>
        </w:rPr>
        <w:t>.</w:t>
      </w:r>
      <w:r w:rsidR="00855A53">
        <w:rPr>
          <w:szCs w:val="36"/>
        </w:rPr>
        <w:t xml:space="preserve"> </w:t>
      </w:r>
      <w:commentRangeStart w:id="2"/>
      <w:del w:id="3" w:author="Pablo Capilla Lasheras" w:date="2022-10-11T16:22:00Z">
        <w:r w:rsidDel="00E0262E">
          <w:rPr>
            <w:szCs w:val="36"/>
          </w:rPr>
          <w:delText xml:space="preserve">‘Amphibians’ was chosen as a keyword because this study first aimed to study oxidative stress in amphibians, but all papers included only contained anurans, and the study’s focus was adjusted accordingly. </w:delText>
        </w:r>
        <w:commentRangeEnd w:id="2"/>
        <w:r w:rsidR="00E0262E" w:rsidDel="00E0262E">
          <w:rPr>
            <w:rStyle w:val="CommentReference"/>
          </w:rPr>
          <w:commentReference w:id="2"/>
        </w:r>
      </w:del>
      <w:r w:rsidR="00E0262E">
        <w:rPr>
          <w:szCs w:val="36"/>
        </w:rPr>
        <w:t xml:space="preserve"> We read the title and abstract of studies</w:t>
      </w:r>
      <w:r>
        <w:rPr>
          <w:szCs w:val="36"/>
        </w:rPr>
        <w:t xml:space="preserve"> published between </w:t>
      </w:r>
      <w:commentRangeStart w:id="4"/>
      <w:r w:rsidRPr="0031491A">
        <w:rPr>
          <w:szCs w:val="36"/>
        </w:rPr>
        <w:t>1998</w:t>
      </w:r>
      <w:r>
        <w:rPr>
          <w:szCs w:val="36"/>
        </w:rPr>
        <w:t xml:space="preserve">-2021 </w:t>
      </w:r>
      <w:commentRangeEnd w:id="4"/>
      <w:r w:rsidR="004B0EE4">
        <w:rPr>
          <w:rStyle w:val="CommentReference"/>
        </w:rPr>
        <w:commentReference w:id="4"/>
      </w:r>
      <w:r w:rsidR="00E0262E">
        <w:rPr>
          <w:szCs w:val="36"/>
        </w:rPr>
        <w:t xml:space="preserve">and assessed whether they contained suitable information for our meta-analysis (details below). 865 studies were identified by the database searches above and seven additional studies were identified </w:t>
      </w:r>
      <w:r w:rsidR="004B0EE4">
        <w:rPr>
          <w:szCs w:val="36"/>
        </w:rPr>
        <w:t xml:space="preserve">subsequently </w:t>
      </w:r>
      <w:r w:rsidR="00E0262E">
        <w:rPr>
          <w:szCs w:val="36"/>
        </w:rPr>
        <w:t xml:space="preserve">as suitable for our meta-analysis </w:t>
      </w:r>
      <w:r w:rsidR="004B0EE4">
        <w:rPr>
          <w:szCs w:val="36"/>
        </w:rPr>
        <w:t xml:space="preserve">from </w:t>
      </w:r>
      <w:r w:rsidR="00E0262E">
        <w:rPr>
          <w:szCs w:val="36"/>
        </w:rPr>
        <w:t xml:space="preserve">the reference list of screened </w:t>
      </w:r>
      <w:r w:rsidR="004B0EE4">
        <w:rPr>
          <w:szCs w:val="36"/>
        </w:rPr>
        <w:t>studies (</w:t>
      </w:r>
      <w:commentRangeStart w:id="5"/>
      <w:r w:rsidR="004B0EE4">
        <w:rPr>
          <w:szCs w:val="36"/>
        </w:rPr>
        <w:t>Figure S1</w:t>
      </w:r>
      <w:commentRangeEnd w:id="5"/>
      <w:r w:rsidR="004B0EE4">
        <w:rPr>
          <w:rStyle w:val="CommentReference"/>
        </w:rPr>
        <w:commentReference w:id="5"/>
      </w:r>
      <w:r w:rsidR="004B0EE4">
        <w:rPr>
          <w:szCs w:val="36"/>
        </w:rPr>
        <w:t xml:space="preserve">). </w:t>
      </w:r>
      <w:r>
        <w:rPr>
          <w:szCs w:val="36"/>
        </w:rPr>
        <w:t>After</w:t>
      </w:r>
      <w:r w:rsidR="004B0EE4">
        <w:rPr>
          <w:szCs w:val="36"/>
        </w:rPr>
        <w:t xml:space="preserve"> removing</w:t>
      </w:r>
      <w:r>
        <w:rPr>
          <w:szCs w:val="36"/>
        </w:rPr>
        <w:t xml:space="preserve"> duplicates, </w:t>
      </w:r>
      <w:r w:rsidR="004B0EE4">
        <w:rPr>
          <w:szCs w:val="36"/>
        </w:rPr>
        <w:t>361 studies</w:t>
      </w:r>
      <w:r>
        <w:rPr>
          <w:szCs w:val="36"/>
        </w:rPr>
        <w:t xml:space="preserve"> were</w:t>
      </w:r>
      <w:r w:rsidR="004B0EE4">
        <w:rPr>
          <w:szCs w:val="36"/>
        </w:rPr>
        <w:t xml:space="preserve"> screened (by reading their title and abstract) and 105 were</w:t>
      </w:r>
      <w:r>
        <w:rPr>
          <w:szCs w:val="36"/>
        </w:rPr>
        <w:t xml:space="preserve"> identified as </w:t>
      </w:r>
      <w:r w:rsidR="004B0EE4">
        <w:rPr>
          <w:szCs w:val="36"/>
        </w:rPr>
        <w:t xml:space="preserve">potentially containing </w:t>
      </w:r>
      <w:r>
        <w:rPr>
          <w:szCs w:val="36"/>
        </w:rPr>
        <w:t xml:space="preserve">suitable </w:t>
      </w:r>
      <w:r w:rsidR="004B0EE4">
        <w:rPr>
          <w:szCs w:val="36"/>
        </w:rPr>
        <w:t xml:space="preserve">information </w:t>
      </w:r>
      <w:r>
        <w:rPr>
          <w:szCs w:val="36"/>
        </w:rPr>
        <w:t>for the meta-analysis.</w:t>
      </w:r>
      <w:r w:rsidR="004B0EE4">
        <w:rPr>
          <w:szCs w:val="36"/>
        </w:rPr>
        <w:t xml:space="preserve"> These 105 studies were fully read to assess whether they had suitable information and met inclusion criteria (see details below). Database searches, study screening and effect size extraction were all performed by one co-author (CM).</w:t>
      </w:r>
      <w:r w:rsidR="002F5A66">
        <w:rPr>
          <w:szCs w:val="36"/>
        </w:rPr>
        <w:t xml:space="preserve"> </w:t>
      </w:r>
      <w:commentRangeStart w:id="6"/>
      <w:r w:rsidR="002F5A66">
        <w:rPr>
          <w:szCs w:val="36"/>
        </w:rPr>
        <w:t xml:space="preserve">Our final dataset included </w:t>
      </w:r>
      <w:r w:rsidR="002F5A66" w:rsidRPr="002F5A66">
        <w:rPr>
          <w:szCs w:val="36"/>
          <w:highlight w:val="yellow"/>
        </w:rPr>
        <w:t>XXX</w:t>
      </w:r>
      <w:r w:rsidR="002F5A66">
        <w:rPr>
          <w:szCs w:val="36"/>
        </w:rPr>
        <w:t xml:space="preserve"> effect sizes from </w:t>
      </w:r>
      <w:r w:rsidR="002F5A66" w:rsidRPr="002F5A66">
        <w:rPr>
          <w:szCs w:val="36"/>
          <w:highlight w:val="yellow"/>
        </w:rPr>
        <w:t>XXX</w:t>
      </w:r>
      <w:r w:rsidR="002F5A66">
        <w:rPr>
          <w:szCs w:val="36"/>
        </w:rPr>
        <w:t xml:space="preserve"> studies and </w:t>
      </w:r>
      <w:r w:rsidR="002F5A66" w:rsidRPr="002F5A66">
        <w:rPr>
          <w:szCs w:val="36"/>
          <w:highlight w:val="yellow"/>
        </w:rPr>
        <w:t>XXX</w:t>
      </w:r>
      <w:r w:rsidR="002F5A66">
        <w:rPr>
          <w:szCs w:val="36"/>
        </w:rPr>
        <w:t xml:space="preserve"> species.</w:t>
      </w:r>
      <w:commentRangeEnd w:id="6"/>
      <w:r w:rsidR="002F5A66">
        <w:rPr>
          <w:rStyle w:val="CommentReference"/>
        </w:rPr>
        <w:commentReference w:id="6"/>
      </w:r>
    </w:p>
    <w:p w14:paraId="5A9D28F0" w14:textId="686FCFA5" w:rsidR="004B0EE4" w:rsidRDefault="004B0EE4" w:rsidP="00C857DC">
      <w:pPr>
        <w:tabs>
          <w:tab w:val="left" w:pos="220"/>
          <w:tab w:val="left" w:pos="720"/>
        </w:tabs>
        <w:autoSpaceDE w:val="0"/>
        <w:autoSpaceDN w:val="0"/>
        <w:adjustRightInd w:val="0"/>
        <w:spacing w:line="360" w:lineRule="auto"/>
        <w:jc w:val="both"/>
        <w:rPr>
          <w:szCs w:val="36"/>
        </w:rPr>
      </w:pPr>
    </w:p>
    <w:p w14:paraId="0AD4DA96" w14:textId="77777777" w:rsidR="004B0EE4" w:rsidRPr="008C6082" w:rsidRDefault="004B0EE4" w:rsidP="00C857DC">
      <w:pPr>
        <w:tabs>
          <w:tab w:val="left" w:pos="220"/>
          <w:tab w:val="left" w:pos="720"/>
        </w:tabs>
        <w:autoSpaceDE w:val="0"/>
        <w:autoSpaceDN w:val="0"/>
        <w:adjustRightInd w:val="0"/>
        <w:spacing w:line="360" w:lineRule="auto"/>
        <w:rPr>
          <w:b/>
          <w:bCs/>
          <w:szCs w:val="36"/>
        </w:rPr>
      </w:pPr>
      <w:r w:rsidRPr="008C6082">
        <w:rPr>
          <w:b/>
          <w:bCs/>
          <w:szCs w:val="36"/>
        </w:rPr>
        <w:t>Criteria for inclusion</w:t>
      </w:r>
    </w:p>
    <w:p w14:paraId="631213EC" w14:textId="34076DFA" w:rsidR="008C6082" w:rsidRPr="002F5A66" w:rsidRDefault="004B0EE4" w:rsidP="00C857DC">
      <w:pPr>
        <w:tabs>
          <w:tab w:val="left" w:pos="220"/>
          <w:tab w:val="left" w:pos="720"/>
        </w:tabs>
        <w:autoSpaceDE w:val="0"/>
        <w:autoSpaceDN w:val="0"/>
        <w:adjustRightInd w:val="0"/>
        <w:spacing w:line="360" w:lineRule="auto"/>
        <w:jc w:val="both"/>
        <w:rPr>
          <w:szCs w:val="36"/>
        </w:rPr>
      </w:pPr>
      <w:r>
        <w:rPr>
          <w:szCs w:val="36"/>
        </w:rPr>
        <w:t xml:space="preserve">We were interested in </w:t>
      </w:r>
      <w:r w:rsidR="003970F7">
        <w:rPr>
          <w:szCs w:val="36"/>
        </w:rPr>
        <w:t>meta-analysing</w:t>
      </w:r>
      <w:r>
        <w:rPr>
          <w:szCs w:val="36"/>
        </w:rPr>
        <w:t xml:space="preserve"> </w:t>
      </w:r>
      <w:r w:rsidR="003970F7">
        <w:rPr>
          <w:szCs w:val="36"/>
        </w:rPr>
        <w:t xml:space="preserve">the experimental effects of different pollutants on oxidative stress in amphibians. Therefore, we only included experimental studies that reported: (1) </w:t>
      </w:r>
      <w:r w:rsidR="008C6082" w:rsidRPr="0031491A">
        <w:rPr>
          <w:szCs w:val="36"/>
        </w:rPr>
        <w:t>mean</w:t>
      </w:r>
      <w:r w:rsidR="008C6082">
        <w:rPr>
          <w:szCs w:val="36"/>
        </w:rPr>
        <w:t xml:space="preserve"> </w:t>
      </w:r>
      <w:r w:rsidR="003970F7">
        <w:rPr>
          <w:szCs w:val="36"/>
        </w:rPr>
        <w:t>oxidative stress values, variation (</w:t>
      </w:r>
      <w:r w:rsidR="003970F7" w:rsidRPr="0031491A">
        <w:rPr>
          <w:szCs w:val="36"/>
        </w:rPr>
        <w:t xml:space="preserve">standard deviation </w:t>
      </w:r>
      <w:r w:rsidR="003970F7">
        <w:rPr>
          <w:szCs w:val="36"/>
        </w:rPr>
        <w:t>[SD]</w:t>
      </w:r>
      <w:r w:rsidR="003970F7" w:rsidRPr="0031491A">
        <w:rPr>
          <w:szCs w:val="36"/>
        </w:rPr>
        <w:t xml:space="preserve"> or standard error</w:t>
      </w:r>
      <w:r w:rsidR="003970F7">
        <w:rPr>
          <w:szCs w:val="36"/>
        </w:rPr>
        <w:t>)</w:t>
      </w:r>
      <w:r w:rsidR="003970F7" w:rsidRPr="0031491A">
        <w:rPr>
          <w:szCs w:val="36"/>
        </w:rPr>
        <w:t xml:space="preserve"> and sample sizes</w:t>
      </w:r>
      <w:r w:rsidR="003970F7">
        <w:rPr>
          <w:szCs w:val="36"/>
        </w:rPr>
        <w:t xml:space="preserve"> (i.e., number of individuals) for </w:t>
      </w:r>
      <w:r w:rsidR="003970F7" w:rsidRPr="0031491A">
        <w:rPr>
          <w:szCs w:val="36"/>
        </w:rPr>
        <w:t>control</w:t>
      </w:r>
      <w:r w:rsidR="003970F7">
        <w:rPr>
          <w:szCs w:val="36"/>
        </w:rPr>
        <w:t xml:space="preserve"> (</w:t>
      </w:r>
      <w:r w:rsidR="003970F7" w:rsidRPr="0031491A">
        <w:rPr>
          <w:szCs w:val="36"/>
        </w:rPr>
        <w:t>i.e.</w:t>
      </w:r>
      <w:r w:rsidR="003970F7">
        <w:rPr>
          <w:szCs w:val="36"/>
        </w:rPr>
        <w:t>,</w:t>
      </w:r>
      <w:r w:rsidR="003970F7" w:rsidRPr="0031491A">
        <w:rPr>
          <w:szCs w:val="36"/>
        </w:rPr>
        <w:t xml:space="preserve"> non-exposed to </w:t>
      </w:r>
      <w:r w:rsidR="003970F7">
        <w:rPr>
          <w:szCs w:val="36"/>
        </w:rPr>
        <w:t>pollutants)</w:t>
      </w:r>
      <w:r w:rsidR="003970F7" w:rsidRPr="0031491A">
        <w:rPr>
          <w:szCs w:val="36"/>
        </w:rPr>
        <w:t xml:space="preserve"> </w:t>
      </w:r>
      <w:r w:rsidR="003970F7">
        <w:rPr>
          <w:szCs w:val="36"/>
        </w:rPr>
        <w:t xml:space="preserve">and treatment groups (i.e., </w:t>
      </w:r>
      <w:r w:rsidR="003970F7" w:rsidRPr="0031491A">
        <w:rPr>
          <w:szCs w:val="36"/>
        </w:rPr>
        <w:t>exposed to pollutant</w:t>
      </w:r>
      <w:r w:rsidR="003970F7">
        <w:rPr>
          <w:szCs w:val="36"/>
        </w:rPr>
        <w:t xml:space="preserve">s); (2) one of the following </w:t>
      </w:r>
      <w:r w:rsidR="008C6082" w:rsidRPr="003970F7">
        <w:rPr>
          <w:szCs w:val="36"/>
        </w:rPr>
        <w:t>biomarker</w:t>
      </w:r>
      <w:r w:rsidR="003970F7">
        <w:rPr>
          <w:szCs w:val="36"/>
        </w:rPr>
        <w:t xml:space="preserve">s of oxidative stress </w:t>
      </w:r>
      <w:commentRangeStart w:id="7"/>
      <w:r w:rsidR="003970F7" w:rsidRPr="003970F7">
        <w:rPr>
          <w:szCs w:val="36"/>
        </w:rPr>
        <w:t>SOD, GPx, CAT, GR, GST</w:t>
      </w:r>
      <w:commentRangeEnd w:id="7"/>
      <w:r w:rsidR="003970F7">
        <w:rPr>
          <w:rStyle w:val="CommentReference"/>
        </w:rPr>
        <w:commentReference w:id="7"/>
      </w:r>
      <w:r w:rsidR="003970F7">
        <w:rPr>
          <w:szCs w:val="36"/>
        </w:rPr>
        <w:t xml:space="preserve"> (i.e., enzymatic biomarkers), GSH (i.e., </w:t>
      </w:r>
      <w:r w:rsidR="008C6082" w:rsidRPr="003970F7">
        <w:rPr>
          <w:szCs w:val="36"/>
        </w:rPr>
        <w:t>non-enzymatic biomarker</w:t>
      </w:r>
      <w:r w:rsidR="003970F7">
        <w:rPr>
          <w:szCs w:val="36"/>
        </w:rPr>
        <w:t xml:space="preserve">) or </w:t>
      </w:r>
      <w:r w:rsidR="003970F7" w:rsidRPr="003970F7">
        <w:rPr>
          <w:szCs w:val="36"/>
        </w:rPr>
        <w:t>MDA</w:t>
      </w:r>
      <w:r w:rsidR="003970F7">
        <w:rPr>
          <w:szCs w:val="36"/>
        </w:rPr>
        <w:t xml:space="preserve"> (i.e., an indirect</w:t>
      </w:r>
      <w:r w:rsidR="008C6082" w:rsidRPr="003970F7">
        <w:rPr>
          <w:szCs w:val="36"/>
        </w:rPr>
        <w:t xml:space="preserve"> indicator</w:t>
      </w:r>
      <w:r w:rsidR="003970F7">
        <w:rPr>
          <w:szCs w:val="36"/>
        </w:rPr>
        <w:t>s</w:t>
      </w:r>
      <w:r w:rsidR="008C6082" w:rsidRPr="003970F7">
        <w:rPr>
          <w:szCs w:val="36"/>
        </w:rPr>
        <w:t xml:space="preserve"> of oxidative damage</w:t>
      </w:r>
      <w:r w:rsidR="003970F7">
        <w:rPr>
          <w:szCs w:val="36"/>
        </w:rPr>
        <w:t xml:space="preserve">); (3) the </w:t>
      </w:r>
      <w:r w:rsidR="003970F7" w:rsidRPr="0031491A">
        <w:rPr>
          <w:szCs w:val="36"/>
        </w:rPr>
        <w:t>development stage (</w:t>
      </w:r>
      <w:r w:rsidR="003970F7">
        <w:rPr>
          <w:szCs w:val="36"/>
        </w:rPr>
        <w:t>embryos, larvae or post-metamorphic</w:t>
      </w:r>
      <w:r w:rsidR="003970F7" w:rsidRPr="0031491A">
        <w:rPr>
          <w:szCs w:val="36"/>
        </w:rPr>
        <w:t>)</w:t>
      </w:r>
      <w:r w:rsidR="003970F7">
        <w:rPr>
          <w:szCs w:val="36"/>
        </w:rPr>
        <w:t xml:space="preserve"> in which the effect of pollutants had been tested. Additionally, we only included effect sizes from studies that </w:t>
      </w:r>
      <w:r w:rsidR="002F5A66">
        <w:rPr>
          <w:szCs w:val="36"/>
        </w:rPr>
        <w:t xml:space="preserve">tested one pollutant at a time (i.e., </w:t>
      </w:r>
      <w:r w:rsidR="008C6082" w:rsidRPr="002F5A66">
        <w:rPr>
          <w:szCs w:val="36"/>
        </w:rPr>
        <w:t>stud</w:t>
      </w:r>
      <w:r w:rsidR="002F5A66">
        <w:rPr>
          <w:szCs w:val="36"/>
        </w:rPr>
        <w:t>ies</w:t>
      </w:r>
      <w:r w:rsidR="008C6082" w:rsidRPr="002F5A66">
        <w:rPr>
          <w:szCs w:val="36"/>
        </w:rPr>
        <w:t xml:space="preserve"> not test</w:t>
      </w:r>
      <w:r w:rsidR="002F5A66">
        <w:rPr>
          <w:szCs w:val="36"/>
        </w:rPr>
        <w:t>ing</w:t>
      </w:r>
      <w:r w:rsidR="008C6082" w:rsidRPr="002F5A66">
        <w:rPr>
          <w:szCs w:val="36"/>
        </w:rPr>
        <w:t xml:space="preserve"> the effect of a pollutant in combination with another factor</w:t>
      </w:r>
      <w:r w:rsidR="002F5A66">
        <w:rPr>
          <w:szCs w:val="36"/>
        </w:rPr>
        <w:t xml:space="preserve"> such as </w:t>
      </w:r>
      <w:commentRangeStart w:id="8"/>
      <w:r w:rsidR="002F5A66" w:rsidRPr="002F5A66">
        <w:rPr>
          <w:szCs w:val="36"/>
          <w:highlight w:val="yellow"/>
        </w:rPr>
        <w:t>XXX</w:t>
      </w:r>
      <w:commentRangeEnd w:id="8"/>
      <w:r w:rsidR="002F5A66">
        <w:rPr>
          <w:rStyle w:val="CommentReference"/>
        </w:rPr>
        <w:commentReference w:id="8"/>
      </w:r>
      <w:r w:rsidR="002F5A66">
        <w:rPr>
          <w:szCs w:val="36"/>
        </w:rPr>
        <w:t xml:space="preserve">). </w:t>
      </w:r>
    </w:p>
    <w:p w14:paraId="595B934A" w14:textId="77777777" w:rsidR="008C6082" w:rsidRPr="008C6082" w:rsidRDefault="008C6082" w:rsidP="00C857DC">
      <w:pPr>
        <w:tabs>
          <w:tab w:val="left" w:pos="220"/>
          <w:tab w:val="left" w:pos="720"/>
        </w:tabs>
        <w:autoSpaceDE w:val="0"/>
        <w:autoSpaceDN w:val="0"/>
        <w:adjustRightInd w:val="0"/>
        <w:spacing w:line="360" w:lineRule="auto"/>
        <w:rPr>
          <w:b/>
          <w:bCs/>
          <w:szCs w:val="36"/>
        </w:rPr>
      </w:pPr>
    </w:p>
    <w:p w14:paraId="3DE11061" w14:textId="30CEDAD3" w:rsidR="008C6082" w:rsidRDefault="008C6082" w:rsidP="00C857DC">
      <w:pPr>
        <w:tabs>
          <w:tab w:val="left" w:pos="220"/>
          <w:tab w:val="left" w:pos="720"/>
        </w:tabs>
        <w:autoSpaceDE w:val="0"/>
        <w:autoSpaceDN w:val="0"/>
        <w:adjustRightInd w:val="0"/>
        <w:spacing w:line="360" w:lineRule="auto"/>
        <w:rPr>
          <w:b/>
          <w:bCs/>
          <w:szCs w:val="36"/>
        </w:rPr>
      </w:pPr>
      <w:r w:rsidRPr="008C6082">
        <w:rPr>
          <w:b/>
          <w:bCs/>
          <w:szCs w:val="36"/>
        </w:rPr>
        <w:t>Meta-analytic effect sizes</w:t>
      </w:r>
    </w:p>
    <w:p w14:paraId="0AAD90DF" w14:textId="2BC80CA2" w:rsidR="002F5A66" w:rsidRDefault="002F5A66" w:rsidP="00C857DC">
      <w:pPr>
        <w:tabs>
          <w:tab w:val="left" w:pos="220"/>
          <w:tab w:val="left" w:pos="720"/>
        </w:tabs>
        <w:autoSpaceDE w:val="0"/>
        <w:autoSpaceDN w:val="0"/>
        <w:adjustRightInd w:val="0"/>
        <w:spacing w:line="360" w:lineRule="auto"/>
        <w:jc w:val="both"/>
        <w:rPr>
          <w:szCs w:val="36"/>
        </w:rPr>
      </w:pPr>
      <w:r>
        <w:rPr>
          <w:szCs w:val="36"/>
        </w:rPr>
        <w:lastRenderedPageBreak/>
        <w:t>To assess the effects of different pollutants on the oxidative stress of amphibian, we computed the log response ratio (lnRR) (</w:t>
      </w:r>
      <w:commentRangeStart w:id="9"/>
      <w:r w:rsidRPr="002F5A66">
        <w:rPr>
          <w:szCs w:val="36"/>
          <w:highlight w:val="yellow"/>
        </w:rPr>
        <w:t>Hedges  et  al., 1999</w:t>
      </w:r>
      <w:commentRangeEnd w:id="9"/>
      <w:r>
        <w:rPr>
          <w:rStyle w:val="CommentReference"/>
        </w:rPr>
        <w:commentReference w:id="9"/>
      </w:r>
      <w:r>
        <w:rPr>
          <w:szCs w:val="36"/>
        </w:rPr>
        <w:t>). We calculated lnRR and its associated sampling variance using the R function ‘escalc’ in the ‘metafor’ R package</w:t>
      </w:r>
      <w:r w:rsidR="004A4DAD">
        <w:rPr>
          <w:szCs w:val="36"/>
        </w:rPr>
        <w:t xml:space="preserve"> </w:t>
      </w:r>
      <w:r w:rsidR="004A4DAD" w:rsidRPr="002F5A66">
        <w:rPr>
          <w:szCs w:val="36"/>
          <w:highlight w:val="yellow"/>
        </w:rPr>
        <w:t>(</w:t>
      </w:r>
      <w:commentRangeStart w:id="10"/>
      <w:r w:rsidR="004A4DAD" w:rsidRPr="002F5A66">
        <w:rPr>
          <w:szCs w:val="36"/>
          <w:highlight w:val="yellow"/>
        </w:rPr>
        <w:t>v3.4.0</w:t>
      </w:r>
      <w:commentRangeEnd w:id="10"/>
      <w:r w:rsidR="00C9330C">
        <w:rPr>
          <w:rStyle w:val="CommentReference"/>
        </w:rPr>
        <w:commentReference w:id="10"/>
      </w:r>
      <w:r w:rsidR="004A4DAD" w:rsidRPr="002F5A66">
        <w:rPr>
          <w:szCs w:val="36"/>
          <w:highlight w:val="yellow"/>
        </w:rPr>
        <w:t xml:space="preserve">; </w:t>
      </w:r>
      <w:commentRangeStart w:id="11"/>
      <w:r w:rsidR="004A4DAD" w:rsidRPr="002F5A66">
        <w:rPr>
          <w:szCs w:val="36"/>
          <w:highlight w:val="yellow"/>
        </w:rPr>
        <w:t>Viechtbauer, 2010</w:t>
      </w:r>
      <w:commentRangeEnd w:id="11"/>
      <w:r w:rsidR="004A4DAD">
        <w:rPr>
          <w:rStyle w:val="CommentReference"/>
        </w:rPr>
        <w:commentReference w:id="11"/>
      </w:r>
      <w:r w:rsidR="004A4DAD">
        <w:rPr>
          <w:szCs w:val="36"/>
        </w:rPr>
        <w:t>).</w:t>
      </w:r>
      <w:r w:rsidR="00C9330C">
        <w:rPr>
          <w:szCs w:val="36"/>
        </w:rPr>
        <w:t xml:space="preserve"> </w:t>
      </w:r>
      <w:r w:rsidR="004A4DAD">
        <w:rPr>
          <w:szCs w:val="36"/>
        </w:rPr>
        <w:t xml:space="preserve">lnRR was calculated so that </w:t>
      </w:r>
      <w:r w:rsidR="00C9330C">
        <w:rPr>
          <w:szCs w:val="36"/>
        </w:rPr>
        <w:t xml:space="preserve">positive values meant higher values of a given oxidative stress in the treatment group (i.e., after exposure to a pollutant) than in the control group (i.e., not </w:t>
      </w:r>
      <w:r w:rsidR="00C9330C" w:rsidRPr="00C9330C">
        <w:rPr>
          <w:szCs w:val="36"/>
        </w:rPr>
        <w:t xml:space="preserve">exposed to a pollutant), and </w:t>
      </w:r>
      <w:r w:rsidR="00C9330C" w:rsidRPr="00C9330C">
        <w:rPr>
          <w:i/>
          <w:iCs/>
          <w:szCs w:val="36"/>
        </w:rPr>
        <w:t>vice versa</w:t>
      </w:r>
      <w:r w:rsidR="00C9330C" w:rsidRPr="00C9330C">
        <w:rPr>
          <w:szCs w:val="36"/>
        </w:rPr>
        <w:t xml:space="preserve"> for negative lnRR values. </w:t>
      </w:r>
      <w:r w:rsidR="00C9330C">
        <w:rPr>
          <w:szCs w:val="36"/>
        </w:rPr>
        <w:t xml:space="preserve">When a given control group was compared to multiple treatment groups, we divided the sample size of the control group by as many comparisons the control group was used for and used this ‘adjusted’ sample size to calculate lnRR and its sampling variance. </w:t>
      </w:r>
      <w:r w:rsidR="00C9330C" w:rsidRPr="00C9330C">
        <w:rPr>
          <w:szCs w:val="36"/>
        </w:rPr>
        <w:t>We</w:t>
      </w:r>
      <w:r w:rsidRPr="00C9330C">
        <w:rPr>
          <w:szCs w:val="36"/>
        </w:rPr>
        <w:t xml:space="preserve"> </w:t>
      </w:r>
      <w:r w:rsidR="00C9330C" w:rsidRPr="00C9330C">
        <w:rPr>
          <w:szCs w:val="36"/>
        </w:rPr>
        <w:t>carried out</w:t>
      </w:r>
      <w:r w:rsidRPr="00C9330C">
        <w:rPr>
          <w:szCs w:val="36"/>
        </w:rPr>
        <w:t xml:space="preserve"> sensitivity  analysis </w:t>
      </w:r>
      <w:r w:rsidR="00C9330C" w:rsidRPr="00C9330C">
        <w:rPr>
          <w:szCs w:val="36"/>
        </w:rPr>
        <w:t xml:space="preserve">to validate our main results based on lnRR </w:t>
      </w:r>
      <w:r w:rsidRPr="00C9330C">
        <w:rPr>
          <w:szCs w:val="36"/>
        </w:rPr>
        <w:t>(</w:t>
      </w:r>
      <w:r w:rsidR="00C9330C">
        <w:rPr>
          <w:szCs w:val="36"/>
        </w:rPr>
        <w:t xml:space="preserve">see </w:t>
      </w:r>
      <w:r w:rsidRPr="00C9330C">
        <w:rPr>
          <w:szCs w:val="36"/>
        </w:rPr>
        <w:t>‘Sensitivity analyses’</w:t>
      </w:r>
      <w:r w:rsidR="00C9330C">
        <w:rPr>
          <w:szCs w:val="36"/>
        </w:rPr>
        <w:t xml:space="preserve"> below</w:t>
      </w:r>
      <w:r w:rsidRPr="00C9330C">
        <w:rPr>
          <w:szCs w:val="36"/>
        </w:rPr>
        <w:t>)</w:t>
      </w:r>
      <w:r w:rsidR="00C9330C">
        <w:rPr>
          <w:szCs w:val="36"/>
        </w:rPr>
        <w:t>.</w:t>
      </w:r>
    </w:p>
    <w:p w14:paraId="3B317563" w14:textId="77777777" w:rsidR="00C9330C" w:rsidRDefault="00C9330C" w:rsidP="00C857DC">
      <w:pPr>
        <w:tabs>
          <w:tab w:val="left" w:pos="220"/>
          <w:tab w:val="left" w:pos="720"/>
        </w:tabs>
        <w:autoSpaceDE w:val="0"/>
        <w:autoSpaceDN w:val="0"/>
        <w:adjustRightInd w:val="0"/>
        <w:spacing w:line="360" w:lineRule="auto"/>
        <w:rPr>
          <w:szCs w:val="36"/>
        </w:rPr>
      </w:pPr>
    </w:p>
    <w:p w14:paraId="0B9D497E" w14:textId="73712FE7" w:rsidR="008C6082" w:rsidRDefault="008C6082" w:rsidP="0038669E">
      <w:pPr>
        <w:tabs>
          <w:tab w:val="left" w:pos="220"/>
          <w:tab w:val="left" w:pos="720"/>
        </w:tabs>
        <w:autoSpaceDE w:val="0"/>
        <w:autoSpaceDN w:val="0"/>
        <w:adjustRightInd w:val="0"/>
        <w:spacing w:line="360" w:lineRule="auto"/>
        <w:jc w:val="both"/>
        <w:rPr>
          <w:b/>
          <w:bCs/>
          <w:szCs w:val="36"/>
        </w:rPr>
      </w:pPr>
      <w:r w:rsidRPr="008C6082">
        <w:rPr>
          <w:b/>
          <w:bCs/>
          <w:szCs w:val="36"/>
        </w:rPr>
        <w:t>Meta-analysis</w:t>
      </w:r>
    </w:p>
    <w:p w14:paraId="781143FB" w14:textId="6E6302DA" w:rsidR="00D85BE6" w:rsidRDefault="00D85BE6" w:rsidP="0038669E">
      <w:pPr>
        <w:tabs>
          <w:tab w:val="left" w:pos="220"/>
          <w:tab w:val="left" w:pos="720"/>
        </w:tabs>
        <w:autoSpaceDE w:val="0"/>
        <w:autoSpaceDN w:val="0"/>
        <w:adjustRightInd w:val="0"/>
        <w:spacing w:line="360" w:lineRule="auto"/>
        <w:jc w:val="both"/>
        <w:rPr>
          <w:szCs w:val="36"/>
        </w:rPr>
      </w:pPr>
      <w:r>
        <w:rPr>
          <w:szCs w:val="36"/>
        </w:rPr>
        <w:t>To assess how oxidative stress markers are affected by pollution, we ran a phylogenetic multilevel (intercept-only) meta-analysis</w:t>
      </w:r>
      <w:r>
        <w:rPr>
          <w:szCs w:val="36"/>
        </w:rPr>
        <w:t xml:space="preserve"> and meta-regressions</w:t>
      </w:r>
      <w:r>
        <w:rPr>
          <w:szCs w:val="36"/>
        </w:rPr>
        <w:t>. Th</w:t>
      </w:r>
      <w:r>
        <w:rPr>
          <w:szCs w:val="36"/>
        </w:rPr>
        <w:t xml:space="preserve">ese models included three random intercept effects: publication identity, phylogeny and </w:t>
      </w:r>
      <w:r w:rsidRPr="00D85BE6">
        <w:rPr>
          <w:szCs w:val="36"/>
        </w:rPr>
        <w:t>species identity (</w:t>
      </w:r>
      <w:r>
        <w:rPr>
          <w:szCs w:val="36"/>
        </w:rPr>
        <w:t xml:space="preserve">to capture </w:t>
      </w:r>
      <w:r w:rsidRPr="00D85BE6">
        <w:rPr>
          <w:szCs w:val="36"/>
        </w:rPr>
        <w:t>among-species variation not explaine</w:t>
      </w:r>
      <w:r w:rsidR="0038669E">
        <w:rPr>
          <w:szCs w:val="36"/>
        </w:rPr>
        <w:t>d</w:t>
      </w:r>
      <w:r w:rsidRPr="00D85BE6">
        <w:rPr>
          <w:szCs w:val="36"/>
        </w:rPr>
        <w:t xml:space="preserve"> by phylogeny)</w:t>
      </w:r>
      <w:r>
        <w:rPr>
          <w:szCs w:val="36"/>
        </w:rPr>
        <w:t xml:space="preserve">. Additionally, an observation identity random term was included to capture variation in effect sizes within studies. </w:t>
      </w:r>
      <w:r w:rsidRPr="0038669E">
        <w:rPr>
          <w:szCs w:val="36"/>
        </w:rPr>
        <w:t>For intercept-only models, we estimated total heterogeneity (</w:t>
      </w:r>
      <w:r w:rsidRPr="0038669E">
        <w:rPr>
          <w:i/>
          <w:iCs/>
          <w:szCs w:val="36"/>
        </w:rPr>
        <w:t>I</w:t>
      </w:r>
      <w:r w:rsidRPr="0038669E">
        <w:rPr>
          <w:szCs w:val="36"/>
          <w:vertAlign w:val="superscript"/>
        </w:rPr>
        <w:t>2</w:t>
      </w:r>
      <w:r w:rsidR="0038669E">
        <w:rPr>
          <w:szCs w:val="36"/>
          <w:vertAlign w:val="subscript"/>
        </w:rPr>
        <w:t>total</w:t>
      </w:r>
      <w:r w:rsidRPr="0038669E">
        <w:rPr>
          <w:szCs w:val="36"/>
        </w:rPr>
        <w:t xml:space="preserve">) </w:t>
      </w:r>
      <w:r w:rsidR="0038669E">
        <w:rPr>
          <w:szCs w:val="36"/>
        </w:rPr>
        <w:t>(</w:t>
      </w:r>
      <w:commentRangeStart w:id="12"/>
      <w:r w:rsidR="0038669E" w:rsidRPr="0038669E">
        <w:rPr>
          <w:szCs w:val="36"/>
          <w:highlight w:val="yellow"/>
        </w:rPr>
        <w:t>REFERENCES</w:t>
      </w:r>
      <w:commentRangeEnd w:id="12"/>
      <w:r w:rsidR="0038669E">
        <w:rPr>
          <w:rStyle w:val="CommentReference"/>
        </w:rPr>
        <w:commentReference w:id="12"/>
      </w:r>
      <w:r w:rsidR="0038669E">
        <w:rPr>
          <w:szCs w:val="36"/>
        </w:rPr>
        <w:t xml:space="preserve">) and the amount of variation explained by each random term </w:t>
      </w:r>
      <w:r w:rsidRPr="0038669E">
        <w:rPr>
          <w:szCs w:val="36"/>
        </w:rPr>
        <w:t xml:space="preserve">as implemented in the R function ‘i2_ ml’ (‘orchaRd’ R package </w:t>
      </w:r>
      <w:commentRangeStart w:id="13"/>
      <w:r w:rsidRPr="0038669E">
        <w:rPr>
          <w:szCs w:val="36"/>
          <w:highlight w:val="yellow"/>
        </w:rPr>
        <w:t>v0.0.0.9000</w:t>
      </w:r>
      <w:commentRangeEnd w:id="13"/>
      <w:r w:rsidR="0038669E">
        <w:rPr>
          <w:rStyle w:val="CommentReference"/>
        </w:rPr>
        <w:commentReference w:id="13"/>
      </w:r>
      <w:r w:rsidRPr="0038669E">
        <w:rPr>
          <w:szCs w:val="36"/>
        </w:rPr>
        <w:t xml:space="preserve">; </w:t>
      </w:r>
      <w:commentRangeStart w:id="14"/>
      <w:r w:rsidRPr="0038669E">
        <w:rPr>
          <w:szCs w:val="36"/>
        </w:rPr>
        <w:t>Nakagawa et al., 2021</w:t>
      </w:r>
      <w:commentRangeEnd w:id="14"/>
      <w:r w:rsidR="0038669E">
        <w:rPr>
          <w:rStyle w:val="CommentReference"/>
        </w:rPr>
        <w:commentReference w:id="14"/>
      </w:r>
      <w:r w:rsidRPr="0038669E">
        <w:rPr>
          <w:szCs w:val="36"/>
        </w:rPr>
        <w:t xml:space="preserve">). </w:t>
      </w:r>
      <w:r w:rsidR="0038669E">
        <w:rPr>
          <w:szCs w:val="36"/>
        </w:rPr>
        <w:t>For meta-regressions, we report on the proportion of variation explained by each moderator as calculated by</w:t>
      </w:r>
      <w:r w:rsidR="0038669E" w:rsidRPr="0038669E">
        <w:rPr>
          <w:szCs w:val="36"/>
        </w:rPr>
        <w:t xml:space="preserve"> the R function ‘r2_ ml’ (‘orchaRd’ R package v.0.0.0.9000; </w:t>
      </w:r>
      <w:commentRangeStart w:id="15"/>
      <w:r w:rsidR="0038669E" w:rsidRPr="0038669E">
        <w:rPr>
          <w:szCs w:val="36"/>
        </w:rPr>
        <w:t>Nakagawa et al., 2021</w:t>
      </w:r>
      <w:commentRangeEnd w:id="15"/>
      <w:r w:rsidR="0038669E">
        <w:rPr>
          <w:rStyle w:val="CommentReference"/>
        </w:rPr>
        <w:commentReference w:id="15"/>
      </w:r>
      <w:r w:rsidR="0038669E" w:rsidRPr="0038669E">
        <w:rPr>
          <w:szCs w:val="36"/>
        </w:rPr>
        <w:t>).</w:t>
      </w:r>
    </w:p>
    <w:p w14:paraId="1ED8AE2F" w14:textId="4CF8F912" w:rsidR="00855A53" w:rsidRDefault="00855A53" w:rsidP="00C857DC">
      <w:pPr>
        <w:tabs>
          <w:tab w:val="left" w:pos="220"/>
          <w:tab w:val="left" w:pos="720"/>
        </w:tabs>
        <w:autoSpaceDE w:val="0"/>
        <w:autoSpaceDN w:val="0"/>
        <w:adjustRightInd w:val="0"/>
        <w:spacing w:line="360" w:lineRule="auto"/>
        <w:rPr>
          <w:szCs w:val="36"/>
        </w:rPr>
      </w:pPr>
    </w:p>
    <w:p w14:paraId="067808E0" w14:textId="10ED229B" w:rsidR="00336707" w:rsidRDefault="00336707" w:rsidP="00336707">
      <w:pPr>
        <w:shd w:val="clear" w:color="auto" w:fill="F4B083" w:themeFill="accent2" w:themeFillTint="99"/>
        <w:tabs>
          <w:tab w:val="left" w:pos="220"/>
          <w:tab w:val="left" w:pos="720"/>
        </w:tabs>
        <w:autoSpaceDE w:val="0"/>
        <w:autoSpaceDN w:val="0"/>
        <w:adjustRightInd w:val="0"/>
        <w:spacing w:line="360" w:lineRule="auto"/>
        <w:rPr>
          <w:szCs w:val="36"/>
        </w:rPr>
      </w:pPr>
      <w:r w:rsidRPr="00336707">
        <w:rPr>
          <w:szCs w:val="36"/>
        </w:rPr>
        <w:t>To finish this section, I think it would be good to add specific details on each model that we run and show in the results section. Therefore,</w:t>
      </w:r>
      <w:r>
        <w:rPr>
          <w:szCs w:val="36"/>
        </w:rPr>
        <w:t xml:space="preserve"> I will wait to write it until we have the structure of the results written. Similar comment applies to the ‘Sensitivity analysis’ and ‘Publication bias’ sections below. Ideally, those will mirror the structure of the results section, and I will write them our after we have the first draft of the results. </w:t>
      </w:r>
    </w:p>
    <w:p w14:paraId="60FF0992" w14:textId="77777777" w:rsidR="00855A53" w:rsidRDefault="00855A53" w:rsidP="00C857DC">
      <w:pPr>
        <w:tabs>
          <w:tab w:val="left" w:pos="220"/>
          <w:tab w:val="left" w:pos="720"/>
        </w:tabs>
        <w:autoSpaceDE w:val="0"/>
        <w:autoSpaceDN w:val="0"/>
        <w:adjustRightInd w:val="0"/>
        <w:spacing w:line="360" w:lineRule="auto"/>
        <w:rPr>
          <w:b/>
          <w:bCs/>
          <w:szCs w:val="36"/>
        </w:rPr>
      </w:pPr>
    </w:p>
    <w:p w14:paraId="4A511BB3" w14:textId="0A15B8A3" w:rsidR="008C6082" w:rsidRDefault="008C6082" w:rsidP="00C857DC">
      <w:pPr>
        <w:tabs>
          <w:tab w:val="left" w:pos="220"/>
          <w:tab w:val="left" w:pos="720"/>
        </w:tabs>
        <w:autoSpaceDE w:val="0"/>
        <w:autoSpaceDN w:val="0"/>
        <w:adjustRightInd w:val="0"/>
        <w:spacing w:line="360" w:lineRule="auto"/>
        <w:rPr>
          <w:b/>
          <w:bCs/>
          <w:szCs w:val="36"/>
        </w:rPr>
      </w:pPr>
      <w:r w:rsidRPr="008C6082">
        <w:rPr>
          <w:b/>
          <w:bCs/>
          <w:szCs w:val="36"/>
        </w:rPr>
        <w:t>Phylogenies</w:t>
      </w:r>
    </w:p>
    <w:p w14:paraId="1997DC11" w14:textId="72271682" w:rsidR="00C9330C" w:rsidRPr="00C857DC" w:rsidRDefault="00C857DC" w:rsidP="00C857DC">
      <w:pPr>
        <w:tabs>
          <w:tab w:val="left" w:pos="220"/>
          <w:tab w:val="left" w:pos="720"/>
        </w:tabs>
        <w:autoSpaceDE w:val="0"/>
        <w:autoSpaceDN w:val="0"/>
        <w:adjustRightInd w:val="0"/>
        <w:spacing w:line="360" w:lineRule="auto"/>
        <w:jc w:val="both"/>
        <w:rPr>
          <w:szCs w:val="36"/>
        </w:rPr>
      </w:pPr>
      <w:r>
        <w:rPr>
          <w:szCs w:val="36"/>
        </w:rPr>
        <w:t xml:space="preserve">To control for phylogenetic history, we extracted phylogenetic trees from </w:t>
      </w:r>
      <w:r w:rsidRPr="00C857DC">
        <w:rPr>
          <w:szCs w:val="36"/>
        </w:rPr>
        <w:t>Open Tree of Life (</w:t>
      </w:r>
      <w:commentRangeStart w:id="16"/>
      <w:r w:rsidRPr="00C857DC">
        <w:rPr>
          <w:szCs w:val="36"/>
        </w:rPr>
        <w:t>Hinchliff et al., 2015; Rees &amp; Cranston, 2 017</w:t>
      </w:r>
      <w:commentRangeEnd w:id="16"/>
      <w:r>
        <w:rPr>
          <w:rStyle w:val="CommentReference"/>
        </w:rPr>
        <w:commentReference w:id="16"/>
      </w:r>
      <w:r w:rsidRPr="00C857DC">
        <w:rPr>
          <w:szCs w:val="36"/>
        </w:rPr>
        <w:t xml:space="preserve">), </w:t>
      </w:r>
      <w:r>
        <w:rPr>
          <w:szCs w:val="36"/>
        </w:rPr>
        <w:t>accessed via</w:t>
      </w:r>
      <w:r w:rsidRPr="00C857DC">
        <w:rPr>
          <w:szCs w:val="36"/>
        </w:rPr>
        <w:t xml:space="preserve"> the R  package  ‘rotl’  (</w:t>
      </w:r>
      <w:r w:rsidRPr="00C857DC">
        <w:rPr>
          <w:szCs w:val="36"/>
          <w:highlight w:val="yellow"/>
        </w:rPr>
        <w:t>v3.0.</w:t>
      </w:r>
      <w:commentRangeStart w:id="17"/>
      <w:r w:rsidRPr="00C857DC">
        <w:rPr>
          <w:szCs w:val="36"/>
          <w:highlight w:val="yellow"/>
        </w:rPr>
        <w:t>12</w:t>
      </w:r>
      <w:commentRangeEnd w:id="17"/>
      <w:r>
        <w:rPr>
          <w:rStyle w:val="CommentReference"/>
        </w:rPr>
        <w:commentReference w:id="17"/>
      </w:r>
      <w:r w:rsidRPr="00C857DC">
        <w:rPr>
          <w:szCs w:val="36"/>
        </w:rPr>
        <w:t xml:space="preserve">;  </w:t>
      </w:r>
      <w:commentRangeStart w:id="18"/>
      <w:r w:rsidRPr="00C857DC">
        <w:rPr>
          <w:szCs w:val="36"/>
        </w:rPr>
        <w:t>Michonneau  et  al., 2016;  OpenTreeOfLife  et   al., 2019</w:t>
      </w:r>
      <w:commentRangeEnd w:id="18"/>
      <w:r>
        <w:rPr>
          <w:rStyle w:val="CommentReference"/>
        </w:rPr>
        <w:commentReference w:id="18"/>
      </w:r>
      <w:r w:rsidRPr="00C857DC">
        <w:rPr>
          <w:szCs w:val="36"/>
        </w:rPr>
        <w:t>)</w:t>
      </w:r>
      <w:r>
        <w:rPr>
          <w:szCs w:val="36"/>
        </w:rPr>
        <w:t xml:space="preserve">. Tree branch length was calculated following </w:t>
      </w:r>
      <w:commentRangeStart w:id="19"/>
      <w:r>
        <w:rPr>
          <w:szCs w:val="36"/>
        </w:rPr>
        <w:t>Grafen (1989)</w:t>
      </w:r>
      <w:commentRangeEnd w:id="19"/>
      <w:r>
        <w:rPr>
          <w:rStyle w:val="CommentReference"/>
        </w:rPr>
        <w:commentReference w:id="19"/>
      </w:r>
      <w:r>
        <w:rPr>
          <w:szCs w:val="36"/>
        </w:rPr>
        <w:t xml:space="preserve">, generating a phylogenetic correlation matrix that was included in all </w:t>
      </w:r>
      <w:r>
        <w:rPr>
          <w:szCs w:val="36"/>
        </w:rPr>
        <w:lastRenderedPageBreak/>
        <w:t>our (phylogenetic) multi-level meta-analytic models. We assessed the phylogenetic importance in our meta-models calculating the proportion of variation in lnRR explained by the phylogeny (</w:t>
      </w:r>
      <w:r w:rsidRPr="00C857DC">
        <w:rPr>
          <w:i/>
          <w:iCs/>
          <w:szCs w:val="36"/>
        </w:rPr>
        <w:t>I</w:t>
      </w:r>
      <w:r w:rsidRPr="00C857DC">
        <w:rPr>
          <w:szCs w:val="36"/>
          <w:vertAlign w:val="superscript"/>
        </w:rPr>
        <w:t>2</w:t>
      </w:r>
      <w:r w:rsidRPr="00C857DC">
        <w:rPr>
          <w:szCs w:val="36"/>
          <w:vertAlign w:val="subscript"/>
        </w:rPr>
        <w:t>phylogeny</w:t>
      </w:r>
      <w:r w:rsidRPr="00C857DC">
        <w:rPr>
          <w:szCs w:val="36"/>
        </w:rPr>
        <w:t xml:space="preserve">; </w:t>
      </w:r>
      <w:commentRangeStart w:id="20"/>
      <w:r w:rsidRPr="00C857DC">
        <w:rPr>
          <w:szCs w:val="36"/>
        </w:rPr>
        <w:t>Cinar et al., 2022</w:t>
      </w:r>
      <w:commentRangeEnd w:id="20"/>
      <w:r>
        <w:rPr>
          <w:rStyle w:val="CommentReference"/>
        </w:rPr>
        <w:commentReference w:id="20"/>
      </w:r>
      <w:r>
        <w:rPr>
          <w:szCs w:val="36"/>
        </w:rPr>
        <w:t>)</w:t>
      </w:r>
    </w:p>
    <w:p w14:paraId="023DAC38" w14:textId="77777777" w:rsidR="00C9330C" w:rsidRDefault="00C9330C" w:rsidP="00C857DC">
      <w:pPr>
        <w:tabs>
          <w:tab w:val="left" w:pos="220"/>
          <w:tab w:val="left" w:pos="720"/>
        </w:tabs>
        <w:autoSpaceDE w:val="0"/>
        <w:autoSpaceDN w:val="0"/>
        <w:adjustRightInd w:val="0"/>
        <w:spacing w:line="360" w:lineRule="auto"/>
        <w:rPr>
          <w:b/>
          <w:bCs/>
          <w:szCs w:val="36"/>
        </w:rPr>
      </w:pPr>
    </w:p>
    <w:p w14:paraId="659F5204" w14:textId="251E2B1E" w:rsidR="008C6082" w:rsidRDefault="008C6082" w:rsidP="00C857DC">
      <w:pPr>
        <w:tabs>
          <w:tab w:val="left" w:pos="220"/>
          <w:tab w:val="left" w:pos="720"/>
        </w:tabs>
        <w:autoSpaceDE w:val="0"/>
        <w:autoSpaceDN w:val="0"/>
        <w:adjustRightInd w:val="0"/>
        <w:spacing w:line="360" w:lineRule="auto"/>
        <w:rPr>
          <w:b/>
          <w:bCs/>
          <w:szCs w:val="36"/>
        </w:rPr>
      </w:pPr>
      <w:r w:rsidRPr="008C6082">
        <w:rPr>
          <w:b/>
          <w:bCs/>
          <w:szCs w:val="36"/>
        </w:rPr>
        <w:t>Sensitivity analysis</w:t>
      </w:r>
    </w:p>
    <w:p w14:paraId="7FF281FD" w14:textId="77777777" w:rsidR="00C857DC" w:rsidRPr="008C6082" w:rsidRDefault="00C857DC" w:rsidP="00C857DC">
      <w:pPr>
        <w:tabs>
          <w:tab w:val="left" w:pos="220"/>
          <w:tab w:val="left" w:pos="720"/>
        </w:tabs>
        <w:autoSpaceDE w:val="0"/>
        <w:autoSpaceDN w:val="0"/>
        <w:adjustRightInd w:val="0"/>
        <w:spacing w:line="360" w:lineRule="auto"/>
        <w:rPr>
          <w:b/>
          <w:bCs/>
          <w:szCs w:val="36"/>
        </w:rPr>
      </w:pPr>
      <w:r w:rsidRPr="00C9330C">
        <w:rPr>
          <w:b/>
          <w:bCs/>
          <w:szCs w:val="36"/>
          <w:highlight w:val="yellow"/>
        </w:rPr>
        <w:t>TO BE COMPLETED</w:t>
      </w:r>
    </w:p>
    <w:p w14:paraId="1168E3A9" w14:textId="77777777" w:rsidR="00C857DC" w:rsidRPr="008C6082" w:rsidRDefault="00C857DC" w:rsidP="00C857DC">
      <w:pPr>
        <w:tabs>
          <w:tab w:val="left" w:pos="220"/>
          <w:tab w:val="left" w:pos="720"/>
        </w:tabs>
        <w:autoSpaceDE w:val="0"/>
        <w:autoSpaceDN w:val="0"/>
        <w:adjustRightInd w:val="0"/>
        <w:spacing w:line="360" w:lineRule="auto"/>
        <w:rPr>
          <w:b/>
          <w:bCs/>
          <w:szCs w:val="36"/>
        </w:rPr>
      </w:pPr>
    </w:p>
    <w:p w14:paraId="7F06963A" w14:textId="1571BE93" w:rsidR="008C6082" w:rsidRDefault="008C6082" w:rsidP="00C857DC">
      <w:pPr>
        <w:tabs>
          <w:tab w:val="left" w:pos="220"/>
          <w:tab w:val="left" w:pos="720"/>
        </w:tabs>
        <w:autoSpaceDE w:val="0"/>
        <w:autoSpaceDN w:val="0"/>
        <w:adjustRightInd w:val="0"/>
        <w:spacing w:line="360" w:lineRule="auto"/>
        <w:rPr>
          <w:b/>
          <w:bCs/>
          <w:szCs w:val="36"/>
        </w:rPr>
      </w:pPr>
      <w:r w:rsidRPr="008C6082">
        <w:rPr>
          <w:b/>
          <w:bCs/>
          <w:szCs w:val="36"/>
        </w:rPr>
        <w:t>Publication bias</w:t>
      </w:r>
    </w:p>
    <w:p w14:paraId="307503FB" w14:textId="77777777" w:rsidR="00C857DC" w:rsidRPr="008C6082" w:rsidRDefault="00C857DC" w:rsidP="00C857DC">
      <w:pPr>
        <w:tabs>
          <w:tab w:val="left" w:pos="220"/>
          <w:tab w:val="left" w:pos="720"/>
        </w:tabs>
        <w:autoSpaceDE w:val="0"/>
        <w:autoSpaceDN w:val="0"/>
        <w:adjustRightInd w:val="0"/>
        <w:spacing w:line="360" w:lineRule="auto"/>
        <w:rPr>
          <w:b/>
          <w:bCs/>
          <w:szCs w:val="36"/>
        </w:rPr>
      </w:pPr>
      <w:r w:rsidRPr="00C9330C">
        <w:rPr>
          <w:b/>
          <w:bCs/>
          <w:szCs w:val="36"/>
          <w:highlight w:val="yellow"/>
        </w:rPr>
        <w:t>TO BE COMPLETED</w:t>
      </w:r>
    </w:p>
    <w:p w14:paraId="47A8C406" w14:textId="3C51B8B3" w:rsidR="00C857DC" w:rsidRDefault="00C857DC" w:rsidP="00C857DC">
      <w:pPr>
        <w:tabs>
          <w:tab w:val="left" w:pos="220"/>
          <w:tab w:val="left" w:pos="720"/>
        </w:tabs>
        <w:autoSpaceDE w:val="0"/>
        <w:autoSpaceDN w:val="0"/>
        <w:adjustRightInd w:val="0"/>
        <w:spacing w:line="360" w:lineRule="auto"/>
        <w:rPr>
          <w:b/>
          <w:bCs/>
          <w:szCs w:val="36"/>
        </w:rPr>
      </w:pPr>
    </w:p>
    <w:p w14:paraId="26276E9D" w14:textId="51CB50BB" w:rsidR="00855A53" w:rsidRDefault="00855A53" w:rsidP="00C857DC">
      <w:pPr>
        <w:tabs>
          <w:tab w:val="left" w:pos="220"/>
          <w:tab w:val="left" w:pos="720"/>
        </w:tabs>
        <w:autoSpaceDE w:val="0"/>
        <w:autoSpaceDN w:val="0"/>
        <w:adjustRightInd w:val="0"/>
        <w:spacing w:line="360" w:lineRule="auto"/>
        <w:rPr>
          <w:b/>
          <w:bCs/>
          <w:szCs w:val="36"/>
        </w:rPr>
      </w:pPr>
    </w:p>
    <w:p w14:paraId="7FE4EBA6" w14:textId="0C3137B8" w:rsidR="00855A53" w:rsidRPr="008C6082" w:rsidRDefault="00855A53" w:rsidP="00C857DC">
      <w:pPr>
        <w:tabs>
          <w:tab w:val="left" w:pos="220"/>
          <w:tab w:val="left" w:pos="720"/>
        </w:tabs>
        <w:autoSpaceDE w:val="0"/>
        <w:autoSpaceDN w:val="0"/>
        <w:adjustRightInd w:val="0"/>
        <w:spacing w:line="360" w:lineRule="auto"/>
        <w:rPr>
          <w:b/>
          <w:bCs/>
          <w:szCs w:val="36"/>
        </w:rPr>
      </w:pPr>
      <w:commentRangeStart w:id="21"/>
      <w:r w:rsidRPr="00855A53">
        <w:rPr>
          <w:szCs w:val="36"/>
        </w:rPr>
        <w:t>We</w:t>
      </w:r>
      <w:commentRangeEnd w:id="21"/>
      <w:r w:rsidR="00336707">
        <w:rPr>
          <w:rStyle w:val="CommentReference"/>
        </w:rPr>
        <w:commentReference w:id="21"/>
      </w:r>
      <w:r w:rsidRPr="00855A53">
        <w:rPr>
          <w:szCs w:val="36"/>
        </w:rPr>
        <w:t xml:space="preserve"> handled the dataset, ran all analyses and produced visualisations using R (</w:t>
      </w:r>
      <w:r w:rsidRPr="00855A53">
        <w:rPr>
          <w:szCs w:val="36"/>
          <w:highlight w:val="yellow"/>
        </w:rPr>
        <w:t>v.4.2.</w:t>
      </w:r>
      <w:commentRangeStart w:id="22"/>
      <w:r w:rsidRPr="00855A53">
        <w:rPr>
          <w:szCs w:val="36"/>
          <w:highlight w:val="yellow"/>
        </w:rPr>
        <w:t>0</w:t>
      </w:r>
      <w:commentRangeEnd w:id="22"/>
      <w:r>
        <w:rPr>
          <w:rStyle w:val="CommentReference"/>
        </w:rPr>
        <w:commentReference w:id="22"/>
      </w:r>
      <w:r w:rsidRPr="00855A53">
        <w:rPr>
          <w:szCs w:val="36"/>
        </w:rPr>
        <w:t xml:space="preserve">; </w:t>
      </w:r>
      <w:commentRangeStart w:id="23"/>
      <w:r w:rsidRPr="00855A53">
        <w:rPr>
          <w:szCs w:val="36"/>
        </w:rPr>
        <w:t>R Core Team, 2022</w:t>
      </w:r>
      <w:commentRangeEnd w:id="23"/>
      <w:r>
        <w:rPr>
          <w:rStyle w:val="CommentReference"/>
        </w:rPr>
        <w:commentReference w:id="23"/>
      </w:r>
      <w:r w:rsidRPr="00855A53">
        <w:rPr>
          <w:szCs w:val="36"/>
        </w:rPr>
        <w:t>).</w:t>
      </w:r>
    </w:p>
    <w:p w14:paraId="06845286" w14:textId="1D5EA1F8" w:rsidR="008C6082" w:rsidRDefault="008C6082" w:rsidP="00C857DC">
      <w:pPr>
        <w:tabs>
          <w:tab w:val="left" w:pos="220"/>
          <w:tab w:val="left" w:pos="720"/>
        </w:tabs>
        <w:autoSpaceDE w:val="0"/>
        <w:autoSpaceDN w:val="0"/>
        <w:adjustRightInd w:val="0"/>
        <w:spacing w:line="360" w:lineRule="auto"/>
        <w:rPr>
          <w:szCs w:val="36"/>
        </w:rPr>
      </w:pPr>
    </w:p>
    <w:p w14:paraId="52785EEA" w14:textId="77777777" w:rsidR="008C6082" w:rsidRDefault="008C6082" w:rsidP="00C857DC">
      <w:pPr>
        <w:tabs>
          <w:tab w:val="left" w:pos="220"/>
          <w:tab w:val="left" w:pos="720"/>
        </w:tabs>
        <w:autoSpaceDE w:val="0"/>
        <w:autoSpaceDN w:val="0"/>
        <w:adjustRightInd w:val="0"/>
        <w:spacing w:line="360" w:lineRule="auto"/>
        <w:rPr>
          <w:szCs w:val="36"/>
        </w:rPr>
      </w:pPr>
    </w:p>
    <w:p w14:paraId="65646B47" w14:textId="1ED8C755" w:rsidR="00CC559F" w:rsidRPr="00CC559F" w:rsidRDefault="00CC559F" w:rsidP="00C857DC">
      <w:pPr>
        <w:tabs>
          <w:tab w:val="left" w:pos="220"/>
          <w:tab w:val="left" w:pos="720"/>
        </w:tabs>
        <w:autoSpaceDE w:val="0"/>
        <w:autoSpaceDN w:val="0"/>
        <w:adjustRightInd w:val="0"/>
        <w:spacing w:line="360" w:lineRule="auto"/>
        <w:rPr>
          <w:szCs w:val="36"/>
        </w:rPr>
      </w:pPr>
    </w:p>
    <w:p w14:paraId="493A5085" w14:textId="18322023" w:rsidR="006A4E20" w:rsidRDefault="00373840" w:rsidP="00C857DC">
      <w:r>
        <w:rPr>
          <w:noProof/>
        </w:rPr>
        <w:lastRenderedPageBreak/>
        <w:drawing>
          <wp:inline distT="0" distB="0" distL="0" distR="0" wp14:anchorId="0E59A8F3" wp14:editId="7764A2AE">
            <wp:extent cx="5514680" cy="5543415"/>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34091" cy="5562927"/>
                    </a:xfrm>
                    <a:prstGeom prst="rect">
                      <a:avLst/>
                    </a:prstGeom>
                  </pic:spPr>
                </pic:pic>
              </a:graphicData>
            </a:graphic>
          </wp:inline>
        </w:drawing>
      </w:r>
    </w:p>
    <w:p w14:paraId="4245AA7A" w14:textId="41F9C0ED" w:rsidR="004B0EE4" w:rsidRDefault="00D909C0" w:rsidP="00336707">
      <w:pPr>
        <w:tabs>
          <w:tab w:val="left" w:pos="220"/>
          <w:tab w:val="left" w:pos="720"/>
        </w:tabs>
        <w:autoSpaceDE w:val="0"/>
        <w:autoSpaceDN w:val="0"/>
        <w:adjustRightInd w:val="0"/>
        <w:spacing w:line="360" w:lineRule="auto"/>
        <w:rPr>
          <w:szCs w:val="36"/>
        </w:rPr>
      </w:pPr>
      <w:r w:rsidRPr="00D909C0">
        <w:rPr>
          <w:szCs w:val="36"/>
        </w:rPr>
        <w:t>Figure</w:t>
      </w:r>
      <w:r>
        <w:rPr>
          <w:szCs w:val="36"/>
        </w:rPr>
        <w:t xml:space="preserve"> 1</w:t>
      </w:r>
      <w:r w:rsidRPr="00D909C0">
        <w:rPr>
          <w:szCs w:val="36"/>
        </w:rPr>
        <w:t xml:space="preserve">: PRISMA Flow Diagram outlining </w:t>
      </w:r>
      <w:r>
        <w:rPr>
          <w:szCs w:val="36"/>
        </w:rPr>
        <w:t xml:space="preserve">the </w:t>
      </w:r>
      <w:r w:rsidRPr="00D909C0">
        <w:rPr>
          <w:szCs w:val="36"/>
        </w:rPr>
        <w:t>literature review process (adapted from Moher et al., 2015).</w:t>
      </w:r>
    </w:p>
    <w:p w14:paraId="7B3B3693" w14:textId="05A9E9EF" w:rsidR="00D909C0" w:rsidRPr="00D909C0" w:rsidRDefault="00D909C0" w:rsidP="00C857DC">
      <w:pPr>
        <w:tabs>
          <w:tab w:val="left" w:pos="220"/>
          <w:tab w:val="left" w:pos="720"/>
        </w:tabs>
        <w:autoSpaceDE w:val="0"/>
        <w:autoSpaceDN w:val="0"/>
        <w:adjustRightInd w:val="0"/>
        <w:spacing w:line="360" w:lineRule="auto"/>
        <w:rPr>
          <w:szCs w:val="36"/>
        </w:rPr>
      </w:pPr>
    </w:p>
    <w:p w14:paraId="56079064" w14:textId="77777777" w:rsidR="00D909C0" w:rsidRDefault="00D909C0" w:rsidP="00C857DC"/>
    <w:sectPr w:rsidR="00D909C0" w:rsidSect="00A43DC7">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blo Capilla Lasheras" w:date="2022-10-11T16:21:00Z" w:initials="PCL">
    <w:p w14:paraId="6C080AFC" w14:textId="77777777" w:rsidR="00E0262E" w:rsidRDefault="00E0262E" w:rsidP="00685234">
      <w:pPr>
        <w:pStyle w:val="CommentText"/>
      </w:pPr>
      <w:r>
        <w:rPr>
          <w:rStyle w:val="CommentReference"/>
        </w:rPr>
        <w:annotationRef/>
      </w:r>
      <w:r>
        <w:t>Which databases did you search? WofS is really a collection of databases and it would be good to specify this.</w:t>
      </w:r>
    </w:p>
  </w:comment>
  <w:comment w:id="0" w:author="Pablo Capilla Lasheras" w:date="2022-10-11T16:18:00Z" w:initials="PCL">
    <w:p w14:paraId="2D1A2782" w14:textId="667AC889" w:rsidR="008C6082" w:rsidRDefault="008C6082">
      <w:pPr>
        <w:pStyle w:val="CommentText"/>
      </w:pPr>
      <w:r>
        <w:rPr>
          <w:rStyle w:val="CommentReference"/>
        </w:rPr>
        <w:annotationRef/>
      </w:r>
      <w:r>
        <w:t xml:space="preserve">Colette - do you have the results of the searches in each of these databases? It is great that you did the search in so many different databases, and something very nice that we can add to the supplements is the result overlap between databases. </w:t>
      </w:r>
    </w:p>
    <w:p w14:paraId="5F6A8443" w14:textId="77777777" w:rsidR="008C6082" w:rsidRDefault="008C6082">
      <w:pPr>
        <w:pStyle w:val="CommentText"/>
      </w:pPr>
    </w:p>
    <w:p w14:paraId="0AAE0794" w14:textId="77777777" w:rsidR="008C6082" w:rsidRDefault="008C6082" w:rsidP="009E1291">
      <w:pPr>
        <w:pStyle w:val="CommentText"/>
      </w:pPr>
      <w:r>
        <w:t>For example, how many papers out of the total were identified in all databases? How many papers were identified at least in two databases? Etc. This would show how comprehensive you have been in the search and would help show the robustness of the initial search. Ask for help if needed, happy to guide you.</w:t>
      </w:r>
    </w:p>
  </w:comment>
  <w:comment w:id="2" w:author="Pablo Capilla Lasheras" w:date="2022-10-11T16:22:00Z" w:initials="PCL">
    <w:p w14:paraId="0F6C121E" w14:textId="77777777" w:rsidR="00E0262E" w:rsidRDefault="00E0262E" w:rsidP="00DB3C1E">
      <w:pPr>
        <w:pStyle w:val="CommentText"/>
      </w:pPr>
      <w:r>
        <w:rPr>
          <w:rStyle w:val="CommentReference"/>
        </w:rPr>
        <w:annotationRef/>
      </w:r>
      <w:r>
        <w:t>Does this mean that you enter this term but only recovered studies on anurans? Or, did you actively choose only anuran studies even if studies on other groups were available?</w:t>
      </w:r>
    </w:p>
  </w:comment>
  <w:comment w:id="4" w:author="Pablo Capilla Lasheras" w:date="2022-10-11T16:32:00Z" w:initials="PCL">
    <w:p w14:paraId="7CCAAB8F" w14:textId="77777777" w:rsidR="004B0EE4" w:rsidRDefault="004B0EE4" w:rsidP="00C91DE8">
      <w:pPr>
        <w:pStyle w:val="CommentText"/>
      </w:pPr>
      <w:r>
        <w:rPr>
          <w:rStyle w:val="CommentReference"/>
        </w:rPr>
        <w:annotationRef/>
      </w:r>
      <w:r>
        <w:t>Why this temporal limits? Did you decide this before or after carrying out the search? Was the search limited to this years or it included results prior to 1998?</w:t>
      </w:r>
    </w:p>
  </w:comment>
  <w:comment w:id="5" w:author="Pablo Capilla Lasheras" w:date="2022-10-11T16:34:00Z" w:initials="PCL">
    <w:p w14:paraId="37227D32" w14:textId="77777777" w:rsidR="004B0EE4" w:rsidRDefault="004B0EE4" w:rsidP="002D1A65">
      <w:pPr>
        <w:pStyle w:val="CommentText"/>
      </w:pPr>
      <w:r>
        <w:rPr>
          <w:rStyle w:val="CommentReference"/>
        </w:rPr>
        <w:annotationRef/>
      </w:r>
      <w:r>
        <w:t>Let's see how many panels we include in the paper, but the PRISMA Flow Diag might end up in supplements.</w:t>
      </w:r>
    </w:p>
  </w:comment>
  <w:comment w:id="6" w:author="Pablo Capilla Lasheras" w:date="2022-10-11T16:57:00Z" w:initials="PCL">
    <w:p w14:paraId="55BC8F02" w14:textId="77777777" w:rsidR="002F5A66" w:rsidRDefault="002F5A66" w:rsidP="00452637">
      <w:pPr>
        <w:pStyle w:val="CommentText"/>
      </w:pPr>
      <w:r>
        <w:rPr>
          <w:rStyle w:val="CommentReference"/>
        </w:rPr>
        <w:annotationRef/>
      </w:r>
      <w:r>
        <w:t>I would add a summary section at the beginning of the results where we summarised the dataset, but also like giving an initial impression here. I can fill the gaps once we had the final analysis done.</w:t>
      </w:r>
    </w:p>
  </w:comment>
  <w:comment w:id="7" w:author="Pablo Capilla Lasheras" w:date="2022-10-11T16:48:00Z" w:initials="PCL">
    <w:p w14:paraId="5179AFE9" w14:textId="11FCABD1" w:rsidR="003970F7" w:rsidRDefault="003970F7" w:rsidP="00D05661">
      <w:pPr>
        <w:pStyle w:val="CommentText"/>
      </w:pPr>
      <w:r>
        <w:rPr>
          <w:rStyle w:val="CommentReference"/>
        </w:rPr>
        <w:annotationRef/>
      </w:r>
      <w:r>
        <w:t>Spell out? Same for 'GSH' and 'MDA'</w:t>
      </w:r>
    </w:p>
  </w:comment>
  <w:comment w:id="8" w:author="Pablo Capilla Lasheras" w:date="2022-10-11T16:53:00Z" w:initials="PCL">
    <w:p w14:paraId="416050AE" w14:textId="77777777" w:rsidR="002F5A66" w:rsidRDefault="002F5A66" w:rsidP="000F6213">
      <w:pPr>
        <w:pStyle w:val="CommentText"/>
      </w:pPr>
      <w:r>
        <w:rPr>
          <w:rStyle w:val="CommentReference"/>
        </w:rPr>
        <w:annotationRef/>
      </w:r>
      <w:r>
        <w:t>Colette - could you add an example of that other factor here? I think it would help understand what we mean.</w:t>
      </w:r>
    </w:p>
  </w:comment>
  <w:comment w:id="9" w:author="Pablo Capilla Lasheras" w:date="2022-10-11T17:00:00Z" w:initials="PCL">
    <w:p w14:paraId="5E572D72" w14:textId="77777777" w:rsidR="002F5A66" w:rsidRDefault="002F5A66">
      <w:pPr>
        <w:pStyle w:val="CommentText"/>
      </w:pPr>
      <w:r>
        <w:rPr>
          <w:rStyle w:val="CommentReference"/>
        </w:rPr>
        <w:annotationRef/>
      </w:r>
      <w:r>
        <w:rPr>
          <w:highlight w:val="white"/>
        </w:rPr>
        <w:t>Colette - please, add this reference here:</w:t>
      </w:r>
    </w:p>
    <w:p w14:paraId="517762C7" w14:textId="77777777" w:rsidR="002F5A66" w:rsidRDefault="002F5A66">
      <w:pPr>
        <w:pStyle w:val="CommentText"/>
      </w:pPr>
    </w:p>
    <w:p w14:paraId="7A5B7219" w14:textId="77777777" w:rsidR="002F5A66" w:rsidRDefault="002F5A66" w:rsidP="00E30590">
      <w:pPr>
        <w:pStyle w:val="CommentText"/>
      </w:pPr>
      <w:r>
        <w:rPr>
          <w:highlight w:val="white"/>
        </w:rPr>
        <w:t>Hedges, L., Gurevitch, J. &amp; Curtis, P. (1999) The meta-analysis of re-sponse ratios in experimental ecology. Ecology, 80, 1150–1156</w:t>
      </w:r>
      <w:r>
        <w:t xml:space="preserve"> </w:t>
      </w:r>
    </w:p>
  </w:comment>
  <w:comment w:id="10" w:author="Pablo Capilla Lasheras" w:date="2022-10-12T09:42:00Z" w:initials="PCL">
    <w:p w14:paraId="59D3CA9D" w14:textId="77777777" w:rsidR="00C9330C" w:rsidRDefault="00C9330C" w:rsidP="003D4568">
      <w:pPr>
        <w:pStyle w:val="CommentText"/>
      </w:pPr>
      <w:r>
        <w:rPr>
          <w:rStyle w:val="CommentReference"/>
        </w:rPr>
        <w:annotationRef/>
      </w:r>
      <w:r>
        <w:t>Pablo to update</w:t>
      </w:r>
    </w:p>
  </w:comment>
  <w:comment w:id="11" w:author="Pablo Capilla Lasheras" w:date="2022-10-11T17:03:00Z" w:initials="PCL">
    <w:p w14:paraId="4E530C3D" w14:textId="3BAF6C0E" w:rsidR="004A4DAD" w:rsidRDefault="004A4DAD">
      <w:pPr>
        <w:pStyle w:val="CommentText"/>
      </w:pPr>
      <w:r>
        <w:rPr>
          <w:rStyle w:val="CommentReference"/>
        </w:rPr>
        <w:annotationRef/>
      </w:r>
      <w:r>
        <w:rPr>
          <w:highlight w:val="white"/>
        </w:rPr>
        <w:t>Colette - please, add this reference here:</w:t>
      </w:r>
    </w:p>
    <w:p w14:paraId="63095E31" w14:textId="77777777" w:rsidR="004A4DAD" w:rsidRDefault="004A4DAD">
      <w:pPr>
        <w:pStyle w:val="CommentText"/>
      </w:pPr>
    </w:p>
    <w:p w14:paraId="55051F94" w14:textId="77777777" w:rsidR="004A4DAD" w:rsidRDefault="004A4DAD" w:rsidP="00B72010">
      <w:pPr>
        <w:pStyle w:val="CommentText"/>
      </w:pPr>
      <w:r>
        <w:rPr>
          <w:highlight w:val="white"/>
        </w:rPr>
        <w:t>Viechtbauer, W. (2010) Conducting meta-analyses in R with the meta-for package. Journal of Statistical Software, 36, 1–48.</w:t>
      </w:r>
      <w:r>
        <w:t xml:space="preserve"> </w:t>
      </w:r>
    </w:p>
  </w:comment>
  <w:comment w:id="12" w:author="Pablo Capilla Lasheras" w:date="2022-10-12T10:23:00Z" w:initials="PCL">
    <w:p w14:paraId="1000F2D1" w14:textId="77777777" w:rsidR="0038669E" w:rsidRDefault="0038669E">
      <w:pPr>
        <w:pStyle w:val="CommentText"/>
      </w:pPr>
      <w:r>
        <w:rPr>
          <w:rStyle w:val="CommentReference"/>
        </w:rPr>
        <w:annotationRef/>
      </w:r>
      <w:r>
        <w:rPr>
          <w:highlight w:val="white"/>
        </w:rPr>
        <w:t>Colette - please, add these references here:</w:t>
      </w:r>
    </w:p>
    <w:p w14:paraId="0F7004D6" w14:textId="77777777" w:rsidR="0038669E" w:rsidRDefault="0038669E">
      <w:pPr>
        <w:pStyle w:val="CommentText"/>
      </w:pPr>
    </w:p>
    <w:p w14:paraId="57762F1A" w14:textId="77777777" w:rsidR="0038669E" w:rsidRDefault="0038669E">
      <w:pPr>
        <w:pStyle w:val="CommentText"/>
      </w:pPr>
      <w:r>
        <w:rPr>
          <w:highlight w:val="white"/>
        </w:rPr>
        <w:t>Nakagawa, S. &amp; Santos, E.S.A. (2012) Methodological issues and advances in biological meta-analysis. Evolutionary Ecology, 26, 1253– 1274</w:t>
      </w:r>
      <w:r>
        <w:t xml:space="preserve"> </w:t>
      </w:r>
    </w:p>
    <w:p w14:paraId="6BF9DC79" w14:textId="77777777" w:rsidR="0038669E" w:rsidRDefault="0038669E">
      <w:pPr>
        <w:pStyle w:val="CommentText"/>
      </w:pPr>
    </w:p>
    <w:p w14:paraId="63FE6DEC" w14:textId="77777777" w:rsidR="0038669E" w:rsidRDefault="0038669E" w:rsidP="00F43E89">
      <w:pPr>
        <w:pStyle w:val="CommentText"/>
      </w:pPr>
      <w:r>
        <w:rPr>
          <w:highlight w:val="white"/>
        </w:rPr>
        <w:t>Senior, A.M., Grueber, C.E., Kamiya, T., Lagisz, M., O'Dwyer, K., Santos, E.S.A. et al. (2016) Heterogeneity in ecological and evolutionary meta- analyses: its magnitude and implications. Ecology, 97, 3293–3299</w:t>
      </w:r>
    </w:p>
  </w:comment>
  <w:comment w:id="13" w:author="Pablo Capilla Lasheras" w:date="2022-10-12T10:24:00Z" w:initials="PCL">
    <w:p w14:paraId="2EA8B700" w14:textId="77777777" w:rsidR="0038669E" w:rsidRDefault="0038669E" w:rsidP="00085A00">
      <w:pPr>
        <w:pStyle w:val="CommentText"/>
      </w:pPr>
      <w:r>
        <w:rPr>
          <w:rStyle w:val="CommentReference"/>
        </w:rPr>
        <w:annotationRef/>
      </w:r>
      <w:r>
        <w:t>Pablo to confirm</w:t>
      </w:r>
    </w:p>
  </w:comment>
  <w:comment w:id="14" w:author="Pablo Capilla Lasheras" w:date="2022-10-12T10:23:00Z" w:initials="PCL">
    <w:p w14:paraId="5ADF3F61" w14:textId="7142B884" w:rsidR="0038669E" w:rsidRDefault="0038669E">
      <w:pPr>
        <w:pStyle w:val="CommentText"/>
      </w:pPr>
      <w:r>
        <w:rPr>
          <w:rStyle w:val="CommentReference"/>
        </w:rPr>
        <w:annotationRef/>
      </w:r>
      <w:r>
        <w:rPr>
          <w:highlight w:val="white"/>
        </w:rPr>
        <w:t>Colette - please, add this reference here:</w:t>
      </w:r>
    </w:p>
    <w:p w14:paraId="418F488D" w14:textId="77777777" w:rsidR="0038669E" w:rsidRDefault="0038669E">
      <w:pPr>
        <w:pStyle w:val="CommentText"/>
      </w:pPr>
    </w:p>
    <w:p w14:paraId="1D12BA6C" w14:textId="77777777" w:rsidR="0038669E" w:rsidRDefault="0038669E" w:rsidP="00E6250D">
      <w:pPr>
        <w:pStyle w:val="CommentText"/>
      </w:pPr>
      <w:r>
        <w:rPr>
          <w:highlight w:val="white"/>
        </w:rPr>
        <w:t>Nakagawa, S., Lagisz, M., O'Dea, R.E., Rutkowska, J., Yang, Y., Noble, D.W.A. et al. (2021) The orchard plot: cultivating a for-est plot for use in ecology, evolution, and beyond. Research Synthesis Methods, 12, 4 –12</w:t>
      </w:r>
      <w:r>
        <w:t xml:space="preserve"> </w:t>
      </w:r>
    </w:p>
  </w:comment>
  <w:comment w:id="15" w:author="Pablo Capilla Lasheras" w:date="2022-10-12T10:27:00Z" w:initials="PCL">
    <w:p w14:paraId="1DF3072F" w14:textId="77777777" w:rsidR="0038669E" w:rsidRDefault="0038669E">
      <w:pPr>
        <w:pStyle w:val="CommentText"/>
      </w:pPr>
      <w:r>
        <w:rPr>
          <w:rStyle w:val="CommentReference"/>
        </w:rPr>
        <w:annotationRef/>
      </w:r>
      <w:r>
        <w:rPr>
          <w:highlight w:val="white"/>
        </w:rPr>
        <w:t>Colette - please, add this reference here:</w:t>
      </w:r>
    </w:p>
    <w:p w14:paraId="0F67638E" w14:textId="77777777" w:rsidR="0038669E" w:rsidRDefault="0038669E">
      <w:pPr>
        <w:pStyle w:val="CommentText"/>
      </w:pPr>
    </w:p>
    <w:p w14:paraId="67E0DD64" w14:textId="77777777" w:rsidR="0038669E" w:rsidRDefault="0038669E" w:rsidP="00CF4423">
      <w:pPr>
        <w:pStyle w:val="CommentText"/>
      </w:pPr>
      <w:r>
        <w:rPr>
          <w:highlight w:val="white"/>
        </w:rPr>
        <w:t>Nakagawa, S., Lagisz, M., O'Dea, R.E., Rutkowska, J., Yang, Y., Noble, D.W.A. et al. (2021) The orchard plot: cultivating a for-est plot for use in ecology, evolution, and beyond. Research Synthesis Methods, 12, 4 –12</w:t>
      </w:r>
      <w:r>
        <w:t xml:space="preserve"> </w:t>
      </w:r>
    </w:p>
  </w:comment>
  <w:comment w:id="16" w:author="Pablo Capilla Lasheras" w:date="2022-10-12T09:52:00Z" w:initials="PCL">
    <w:p w14:paraId="3A47DC7B" w14:textId="49DEEDA4" w:rsidR="00C857DC" w:rsidRDefault="00C857DC">
      <w:pPr>
        <w:pStyle w:val="CommentText"/>
      </w:pPr>
      <w:r>
        <w:rPr>
          <w:rStyle w:val="CommentReference"/>
        </w:rPr>
        <w:annotationRef/>
      </w:r>
      <w:r>
        <w:rPr>
          <w:highlight w:val="white"/>
        </w:rPr>
        <w:t>Colette - please, add these references here:</w:t>
      </w:r>
    </w:p>
    <w:p w14:paraId="71E22E4D" w14:textId="77777777" w:rsidR="00C857DC" w:rsidRDefault="00C857DC">
      <w:pPr>
        <w:pStyle w:val="CommentText"/>
      </w:pPr>
    </w:p>
    <w:p w14:paraId="0D173517" w14:textId="77777777" w:rsidR="00C857DC" w:rsidRDefault="00C857DC">
      <w:pPr>
        <w:pStyle w:val="CommentText"/>
      </w:pPr>
      <w:r>
        <w:rPr>
          <w:highlight w:val="white"/>
        </w:rPr>
        <w:t>Hinchliff, C.E., Smith, S.A., Allman, J.F., Burleigh, J.G., Chaudhary, R., Coghill, L.M. et al. (2015) Synthesis of phylogeny and tax-onomy into a comprehensive tree of life. Proceedings of the National Academy of Science of the United States of America, 112, 12764 – 12769</w:t>
      </w:r>
      <w:r>
        <w:t xml:space="preserve"> </w:t>
      </w:r>
    </w:p>
    <w:p w14:paraId="4E5C633C" w14:textId="77777777" w:rsidR="00C857DC" w:rsidRDefault="00C857DC">
      <w:pPr>
        <w:pStyle w:val="CommentText"/>
      </w:pPr>
    </w:p>
    <w:p w14:paraId="43C58B12" w14:textId="77777777" w:rsidR="00C857DC" w:rsidRDefault="00C857DC" w:rsidP="00596E90">
      <w:pPr>
        <w:pStyle w:val="CommentText"/>
      </w:pPr>
      <w:r>
        <w:rPr>
          <w:highlight w:val="white"/>
        </w:rPr>
        <w:t>ees, J.A. &amp; Cranston, K. (2017) Automated assembly of a reference taxonomy for phylogenetic data synthesis. Biodiversity Data Journal, 5, e12581.</w:t>
      </w:r>
      <w:r>
        <w:t xml:space="preserve"> </w:t>
      </w:r>
    </w:p>
  </w:comment>
  <w:comment w:id="17" w:author="Pablo Capilla Lasheras" w:date="2022-10-12T09:52:00Z" w:initials="PCL">
    <w:p w14:paraId="6476D564" w14:textId="77777777" w:rsidR="00C857DC" w:rsidRDefault="00C857DC" w:rsidP="00BE2182">
      <w:pPr>
        <w:pStyle w:val="CommentText"/>
      </w:pPr>
      <w:r>
        <w:rPr>
          <w:rStyle w:val="CommentReference"/>
        </w:rPr>
        <w:annotationRef/>
      </w:r>
      <w:r>
        <w:t>Pablo to confirm</w:t>
      </w:r>
    </w:p>
  </w:comment>
  <w:comment w:id="18" w:author="Pablo Capilla Lasheras" w:date="2022-10-12T09:53:00Z" w:initials="PCL">
    <w:p w14:paraId="2759302B" w14:textId="77777777" w:rsidR="00C857DC" w:rsidRDefault="00C857DC">
      <w:pPr>
        <w:pStyle w:val="CommentText"/>
      </w:pPr>
      <w:r>
        <w:rPr>
          <w:rStyle w:val="CommentReference"/>
        </w:rPr>
        <w:annotationRef/>
      </w:r>
      <w:r>
        <w:rPr>
          <w:highlight w:val="white"/>
        </w:rPr>
        <w:t>Colette - please, add these references here:</w:t>
      </w:r>
    </w:p>
    <w:p w14:paraId="239998B2" w14:textId="77777777" w:rsidR="00C857DC" w:rsidRDefault="00C857DC">
      <w:pPr>
        <w:pStyle w:val="CommentText"/>
      </w:pPr>
    </w:p>
    <w:p w14:paraId="5683AB8C" w14:textId="77777777" w:rsidR="00C857DC" w:rsidRDefault="00C857DC">
      <w:pPr>
        <w:pStyle w:val="CommentText"/>
      </w:pPr>
      <w:r>
        <w:rPr>
          <w:highlight w:val="white"/>
        </w:rPr>
        <w:t>Michonneau, F., Brown, J.W. &amp; Winter, D.J. (2016) Rotl: an R package to interact with the open tree of life data. Methods in Ecology and Evolution, 7, 1476 –1481</w:t>
      </w:r>
      <w:r>
        <w:t xml:space="preserve"> </w:t>
      </w:r>
    </w:p>
    <w:p w14:paraId="1458ED42" w14:textId="77777777" w:rsidR="00C857DC" w:rsidRDefault="00C857DC">
      <w:pPr>
        <w:pStyle w:val="CommentText"/>
      </w:pPr>
    </w:p>
    <w:p w14:paraId="430B11F3" w14:textId="77777777" w:rsidR="00C857DC" w:rsidRDefault="00C857DC" w:rsidP="007F400B">
      <w:pPr>
        <w:pStyle w:val="CommentText"/>
      </w:pPr>
      <w:r>
        <w:rPr>
          <w:highlight w:val="white"/>
        </w:rPr>
        <w:t>OpenTreeOfLife, Redelings, B., Reyes, L.L.S., Cranston, K.A., Allman, J., Holder, M.T., et al. (2019). Open Tree of Life Synthetic Tre e (12 . 3). Zenodo. Available from: https://doi.org/10.5281/zenodo.3937742</w:t>
      </w:r>
      <w:r>
        <w:t xml:space="preserve"> </w:t>
      </w:r>
    </w:p>
  </w:comment>
  <w:comment w:id="19" w:author="Pablo Capilla Lasheras" w:date="2022-10-12T09:54:00Z" w:initials="PCL">
    <w:p w14:paraId="027A0F4A" w14:textId="77777777" w:rsidR="00C857DC" w:rsidRDefault="00C857DC">
      <w:pPr>
        <w:pStyle w:val="CommentText"/>
      </w:pPr>
      <w:r>
        <w:rPr>
          <w:rStyle w:val="CommentReference"/>
        </w:rPr>
        <w:annotationRef/>
      </w:r>
      <w:r>
        <w:rPr>
          <w:highlight w:val="white"/>
        </w:rPr>
        <w:t>Colette - please, add this reference here:</w:t>
      </w:r>
    </w:p>
    <w:p w14:paraId="1FA9460D" w14:textId="77777777" w:rsidR="00C857DC" w:rsidRDefault="00C857DC">
      <w:pPr>
        <w:pStyle w:val="CommentText"/>
      </w:pPr>
    </w:p>
    <w:p w14:paraId="39F42605" w14:textId="77777777" w:rsidR="00C857DC" w:rsidRDefault="00C857DC" w:rsidP="002614EA">
      <w:pPr>
        <w:pStyle w:val="CommentText"/>
      </w:pPr>
      <w:r>
        <w:rPr>
          <w:highlight w:val="white"/>
        </w:rPr>
        <w:t>Grafen, A. (1989) The phylogenetic regression. Philosophical Transactions of the Royal Society of London, 326, 119–157</w:t>
      </w:r>
      <w:r>
        <w:t xml:space="preserve"> </w:t>
      </w:r>
    </w:p>
  </w:comment>
  <w:comment w:id="20" w:author="Pablo Capilla Lasheras" w:date="2022-10-12T09:58:00Z" w:initials="PCL">
    <w:p w14:paraId="2A41D821" w14:textId="77777777" w:rsidR="00C857DC" w:rsidRDefault="00C857DC">
      <w:pPr>
        <w:pStyle w:val="CommentText"/>
      </w:pPr>
      <w:r>
        <w:rPr>
          <w:rStyle w:val="CommentReference"/>
        </w:rPr>
        <w:annotationRef/>
      </w:r>
      <w:r>
        <w:rPr>
          <w:highlight w:val="white"/>
        </w:rPr>
        <w:t>Colette - please, add this reference here:</w:t>
      </w:r>
    </w:p>
    <w:p w14:paraId="3B0D2D6D" w14:textId="77777777" w:rsidR="00C857DC" w:rsidRDefault="00C857DC">
      <w:pPr>
        <w:pStyle w:val="CommentText"/>
      </w:pPr>
    </w:p>
    <w:p w14:paraId="0394745C" w14:textId="77777777" w:rsidR="00C857DC" w:rsidRDefault="00C857DC">
      <w:pPr>
        <w:pStyle w:val="CommentText"/>
      </w:pPr>
      <w:r>
        <w:rPr>
          <w:color w:val="000000"/>
          <w:highlight w:val="white"/>
        </w:rPr>
        <w:t>Cinar, O., Nakagawa, S. &amp; Viechtbauer, W. (2022) Phylogenetic mul-tilevel meta-analysis: a simulation study on the importance of modeling the phylogeny. Methods in Ecology and Evolution, 13, 383– 395</w:t>
      </w:r>
    </w:p>
    <w:p w14:paraId="2EEC1931" w14:textId="77777777" w:rsidR="00C857DC" w:rsidRDefault="00C857DC" w:rsidP="00B00458">
      <w:pPr>
        <w:pStyle w:val="CommentText"/>
      </w:pPr>
    </w:p>
  </w:comment>
  <w:comment w:id="21" w:author="Pablo Capilla Lasheras" w:date="2022-10-12T10:34:00Z" w:initials="PCL">
    <w:p w14:paraId="74554CE0" w14:textId="77777777" w:rsidR="00336707" w:rsidRDefault="00336707" w:rsidP="00BB4666">
      <w:pPr>
        <w:pStyle w:val="CommentText"/>
      </w:pPr>
      <w:r>
        <w:rPr>
          <w:rStyle w:val="CommentReference"/>
        </w:rPr>
        <w:annotationRef/>
      </w:r>
      <w:r>
        <w:t>General sentence to be added at the end of methods.</w:t>
      </w:r>
    </w:p>
  </w:comment>
  <w:comment w:id="22" w:author="Pablo Capilla Lasheras" w:date="2022-10-12T10:02:00Z" w:initials="PCL">
    <w:p w14:paraId="57333D6C" w14:textId="684663FE" w:rsidR="00855A53" w:rsidRDefault="00855A53" w:rsidP="00855A53">
      <w:pPr>
        <w:pStyle w:val="CommentText"/>
      </w:pPr>
      <w:r>
        <w:rPr>
          <w:rStyle w:val="CommentReference"/>
        </w:rPr>
        <w:annotationRef/>
      </w:r>
      <w:r>
        <w:t>Pablo to confirm</w:t>
      </w:r>
    </w:p>
  </w:comment>
  <w:comment w:id="23" w:author="Pablo Capilla Lasheras" w:date="2022-10-12T10:03:00Z" w:initials="PCL">
    <w:p w14:paraId="63C83F2F" w14:textId="77777777" w:rsidR="00855A53" w:rsidRDefault="00855A53" w:rsidP="00855A53">
      <w:pPr>
        <w:pStyle w:val="CommentText"/>
      </w:pPr>
      <w:r>
        <w:rPr>
          <w:rStyle w:val="CommentReference"/>
        </w:rPr>
        <w:annotationRef/>
      </w:r>
      <w:r>
        <w:rPr>
          <w:highlight w:val="white"/>
        </w:rPr>
        <w:t>Colette - please, add this reference here:</w:t>
      </w:r>
    </w:p>
    <w:p w14:paraId="142CDDF2" w14:textId="77777777" w:rsidR="00855A53" w:rsidRDefault="00855A53" w:rsidP="00855A53">
      <w:pPr>
        <w:pStyle w:val="CommentText"/>
      </w:pPr>
    </w:p>
    <w:p w14:paraId="184B47A9" w14:textId="77777777" w:rsidR="00855A53" w:rsidRDefault="00855A53" w:rsidP="00855A53">
      <w:pPr>
        <w:pStyle w:val="CommentText"/>
      </w:pPr>
      <w:r>
        <w:rPr>
          <w:color w:val="000000"/>
        </w:rPr>
        <w:t>R Core Team. (2022) R: a language and environment for statistical computing. Vienna, Austria: R Foundation for Statistical Computing.</w:t>
      </w:r>
    </w:p>
    <w:p w14:paraId="1B08E175" w14:textId="77777777" w:rsidR="00855A53" w:rsidRDefault="00855A53" w:rsidP="00855A53">
      <w:pPr>
        <w:pStyle w:val="CommentText"/>
      </w:pPr>
      <w:r>
        <w:rPr>
          <w:color w:val="000000"/>
        </w:rPr>
        <w:br/>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080AFC" w15:done="0"/>
  <w15:commentEx w15:paraId="0AAE0794" w15:done="0"/>
  <w15:commentEx w15:paraId="0F6C121E" w15:done="0"/>
  <w15:commentEx w15:paraId="7CCAAB8F" w15:done="0"/>
  <w15:commentEx w15:paraId="37227D32" w15:done="0"/>
  <w15:commentEx w15:paraId="55BC8F02" w15:done="0"/>
  <w15:commentEx w15:paraId="5179AFE9" w15:done="0"/>
  <w15:commentEx w15:paraId="416050AE" w15:done="0"/>
  <w15:commentEx w15:paraId="7A5B7219" w15:done="0"/>
  <w15:commentEx w15:paraId="59D3CA9D" w15:done="0"/>
  <w15:commentEx w15:paraId="55051F94" w15:done="0"/>
  <w15:commentEx w15:paraId="63FE6DEC" w15:done="0"/>
  <w15:commentEx w15:paraId="2EA8B700" w15:done="0"/>
  <w15:commentEx w15:paraId="1D12BA6C" w15:done="0"/>
  <w15:commentEx w15:paraId="67E0DD64" w15:done="0"/>
  <w15:commentEx w15:paraId="43C58B12" w15:done="0"/>
  <w15:commentEx w15:paraId="6476D564" w15:done="0"/>
  <w15:commentEx w15:paraId="430B11F3" w15:done="0"/>
  <w15:commentEx w15:paraId="39F42605" w15:done="0"/>
  <w15:commentEx w15:paraId="2EEC1931" w15:done="0"/>
  <w15:commentEx w15:paraId="74554CE0" w15:done="0"/>
  <w15:commentEx w15:paraId="57333D6C" w15:done="0"/>
  <w15:commentEx w15:paraId="1B08E1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0166D" w16cex:dateUtc="2022-10-11T15:21:00Z"/>
  <w16cex:commentExtensible w16cex:durableId="26F015D7" w16cex:dateUtc="2022-10-11T15:18:00Z"/>
  <w16cex:commentExtensible w16cex:durableId="26F016A8" w16cex:dateUtc="2022-10-11T15:22:00Z"/>
  <w16cex:commentExtensible w16cex:durableId="26F01937" w16cex:dateUtc="2022-10-11T15:32:00Z"/>
  <w16cex:commentExtensible w16cex:durableId="26F01994" w16cex:dateUtc="2022-10-11T15:34:00Z"/>
  <w16cex:commentExtensible w16cex:durableId="26F01EDC" w16cex:dateUtc="2022-10-11T15:57:00Z"/>
  <w16cex:commentExtensible w16cex:durableId="26F01CCA" w16cex:dateUtc="2022-10-11T15:48:00Z"/>
  <w16cex:commentExtensible w16cex:durableId="26F01E10" w16cex:dateUtc="2022-10-11T15:53:00Z"/>
  <w16cex:commentExtensible w16cex:durableId="26F01F90" w16cex:dateUtc="2022-10-11T16:00:00Z"/>
  <w16cex:commentExtensible w16cex:durableId="26F10A7C" w16cex:dateUtc="2022-10-12T08:42:00Z"/>
  <w16cex:commentExtensible w16cex:durableId="26F02061" w16cex:dateUtc="2022-10-11T16:03:00Z"/>
  <w16cex:commentExtensible w16cex:durableId="26F11429" w16cex:dateUtc="2022-10-12T09:23:00Z"/>
  <w16cex:commentExtensible w16cex:durableId="26F11459" w16cex:dateUtc="2022-10-12T09:24:00Z"/>
  <w16cex:commentExtensible w16cex:durableId="26F1143D" w16cex:dateUtc="2022-10-12T09:23:00Z"/>
  <w16cex:commentExtensible w16cex:durableId="26F114F4" w16cex:dateUtc="2022-10-12T09:27:00Z"/>
  <w16cex:commentExtensible w16cex:durableId="26F10CC0" w16cex:dateUtc="2022-10-12T08:52:00Z"/>
  <w16cex:commentExtensible w16cex:durableId="26F10CD5" w16cex:dateUtc="2022-10-12T08:52:00Z"/>
  <w16cex:commentExtensible w16cex:durableId="26F10D01" w16cex:dateUtc="2022-10-12T08:53:00Z"/>
  <w16cex:commentExtensible w16cex:durableId="26F10D6A" w16cex:dateUtc="2022-10-12T08:54:00Z"/>
  <w16cex:commentExtensible w16cex:durableId="26F10E4B" w16cex:dateUtc="2022-10-12T08:58:00Z"/>
  <w16cex:commentExtensible w16cex:durableId="26F116A2" w16cex:dateUtc="2022-10-12T09:34:00Z"/>
  <w16cex:commentExtensible w16cex:durableId="26F10F4C" w16cex:dateUtc="2022-10-12T09:02:00Z"/>
  <w16cex:commentExtensible w16cex:durableId="26F10F76" w16cex:dateUtc="2022-10-12T09: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080AFC" w16cid:durableId="26F0166D"/>
  <w16cid:commentId w16cid:paraId="0AAE0794" w16cid:durableId="26F015D7"/>
  <w16cid:commentId w16cid:paraId="0F6C121E" w16cid:durableId="26F016A8"/>
  <w16cid:commentId w16cid:paraId="7CCAAB8F" w16cid:durableId="26F01937"/>
  <w16cid:commentId w16cid:paraId="37227D32" w16cid:durableId="26F01994"/>
  <w16cid:commentId w16cid:paraId="55BC8F02" w16cid:durableId="26F01EDC"/>
  <w16cid:commentId w16cid:paraId="5179AFE9" w16cid:durableId="26F01CCA"/>
  <w16cid:commentId w16cid:paraId="416050AE" w16cid:durableId="26F01E10"/>
  <w16cid:commentId w16cid:paraId="7A5B7219" w16cid:durableId="26F01F90"/>
  <w16cid:commentId w16cid:paraId="59D3CA9D" w16cid:durableId="26F10A7C"/>
  <w16cid:commentId w16cid:paraId="55051F94" w16cid:durableId="26F02061"/>
  <w16cid:commentId w16cid:paraId="63FE6DEC" w16cid:durableId="26F11429"/>
  <w16cid:commentId w16cid:paraId="2EA8B700" w16cid:durableId="26F11459"/>
  <w16cid:commentId w16cid:paraId="1D12BA6C" w16cid:durableId="26F1143D"/>
  <w16cid:commentId w16cid:paraId="67E0DD64" w16cid:durableId="26F114F4"/>
  <w16cid:commentId w16cid:paraId="43C58B12" w16cid:durableId="26F10CC0"/>
  <w16cid:commentId w16cid:paraId="6476D564" w16cid:durableId="26F10CD5"/>
  <w16cid:commentId w16cid:paraId="430B11F3" w16cid:durableId="26F10D01"/>
  <w16cid:commentId w16cid:paraId="39F42605" w16cid:durableId="26F10D6A"/>
  <w16cid:commentId w16cid:paraId="2EEC1931" w16cid:durableId="26F10E4B"/>
  <w16cid:commentId w16cid:paraId="74554CE0" w16cid:durableId="26F116A2"/>
  <w16cid:commentId w16cid:paraId="57333D6C" w16cid:durableId="26F10F4C"/>
  <w16cid:commentId w16cid:paraId="1B08E175" w16cid:durableId="26F10F7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Body)">
    <w:altName w:val="Calibri"/>
    <w:charset w:val="00"/>
    <w:family w:val="roman"/>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C265D"/>
    <w:multiLevelType w:val="hybridMultilevel"/>
    <w:tmpl w:val="27EAB6CA"/>
    <w:lvl w:ilvl="0" w:tplc="A656D15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100F45"/>
    <w:multiLevelType w:val="hybridMultilevel"/>
    <w:tmpl w:val="97C29366"/>
    <w:lvl w:ilvl="0" w:tplc="F2AE8A3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23877D0"/>
    <w:multiLevelType w:val="hybridMultilevel"/>
    <w:tmpl w:val="5A7CA5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47549884">
    <w:abstractNumId w:val="2"/>
  </w:num>
  <w:num w:numId="2" w16cid:durableId="1343321352">
    <w:abstractNumId w:val="1"/>
  </w:num>
  <w:num w:numId="3" w16cid:durableId="103195140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blo Capilla Lasheras">
    <w15:presenceInfo w15:providerId="AD" w15:userId="S::Pablo.CapillaLasheras@glasgow.ac.uk::af9a2e2c-1900-45c2-b6b3-7ac45cbb0c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914"/>
    <w:rsid w:val="000763B0"/>
    <w:rsid w:val="000B677C"/>
    <w:rsid w:val="00103DCA"/>
    <w:rsid w:val="00122F01"/>
    <w:rsid w:val="00131596"/>
    <w:rsid w:val="00194DAF"/>
    <w:rsid w:val="001961B3"/>
    <w:rsid w:val="001B0AD4"/>
    <w:rsid w:val="001B6C6E"/>
    <w:rsid w:val="001C381B"/>
    <w:rsid w:val="001C50A5"/>
    <w:rsid w:val="001E7B6A"/>
    <w:rsid w:val="00225045"/>
    <w:rsid w:val="00256A40"/>
    <w:rsid w:val="002A0442"/>
    <w:rsid w:val="002B69E8"/>
    <w:rsid w:val="002C1B55"/>
    <w:rsid w:val="002E44CA"/>
    <w:rsid w:val="002E74D1"/>
    <w:rsid w:val="002F5A66"/>
    <w:rsid w:val="0031491A"/>
    <w:rsid w:val="00330049"/>
    <w:rsid w:val="00336707"/>
    <w:rsid w:val="00373840"/>
    <w:rsid w:val="0038669E"/>
    <w:rsid w:val="00386F59"/>
    <w:rsid w:val="003970F7"/>
    <w:rsid w:val="003A319A"/>
    <w:rsid w:val="003B1F11"/>
    <w:rsid w:val="003F2BA0"/>
    <w:rsid w:val="00415565"/>
    <w:rsid w:val="0041617F"/>
    <w:rsid w:val="00461A66"/>
    <w:rsid w:val="004956BB"/>
    <w:rsid w:val="00497582"/>
    <w:rsid w:val="004A4DAD"/>
    <w:rsid w:val="004B0EE4"/>
    <w:rsid w:val="004B477A"/>
    <w:rsid w:val="004F4128"/>
    <w:rsid w:val="00575A95"/>
    <w:rsid w:val="005F3B7D"/>
    <w:rsid w:val="005F5074"/>
    <w:rsid w:val="006055BD"/>
    <w:rsid w:val="0067206A"/>
    <w:rsid w:val="00673F3B"/>
    <w:rsid w:val="006A4E20"/>
    <w:rsid w:val="006A4FC4"/>
    <w:rsid w:val="00701914"/>
    <w:rsid w:val="007153AC"/>
    <w:rsid w:val="007210C8"/>
    <w:rsid w:val="007D51E8"/>
    <w:rsid w:val="007F2E72"/>
    <w:rsid w:val="00800B19"/>
    <w:rsid w:val="00806B69"/>
    <w:rsid w:val="00826AD7"/>
    <w:rsid w:val="00855A53"/>
    <w:rsid w:val="008C6082"/>
    <w:rsid w:val="00902325"/>
    <w:rsid w:val="009921F8"/>
    <w:rsid w:val="009E0FB6"/>
    <w:rsid w:val="00A1471A"/>
    <w:rsid w:val="00A31E3F"/>
    <w:rsid w:val="00A337EE"/>
    <w:rsid w:val="00A366F7"/>
    <w:rsid w:val="00A43DC7"/>
    <w:rsid w:val="00A57BD4"/>
    <w:rsid w:val="00A97D3A"/>
    <w:rsid w:val="00AB32C8"/>
    <w:rsid w:val="00AC495E"/>
    <w:rsid w:val="00B244FD"/>
    <w:rsid w:val="00B543AB"/>
    <w:rsid w:val="00B86AE2"/>
    <w:rsid w:val="00B93F42"/>
    <w:rsid w:val="00BC2F69"/>
    <w:rsid w:val="00BF1AB1"/>
    <w:rsid w:val="00C25721"/>
    <w:rsid w:val="00C43FAC"/>
    <w:rsid w:val="00C532C4"/>
    <w:rsid w:val="00C857DC"/>
    <w:rsid w:val="00C9330C"/>
    <w:rsid w:val="00CC546D"/>
    <w:rsid w:val="00CC559F"/>
    <w:rsid w:val="00D85BE6"/>
    <w:rsid w:val="00D909C0"/>
    <w:rsid w:val="00D93CA1"/>
    <w:rsid w:val="00DC0628"/>
    <w:rsid w:val="00DC7BF0"/>
    <w:rsid w:val="00DD5BAA"/>
    <w:rsid w:val="00E0262E"/>
    <w:rsid w:val="00E33BE7"/>
    <w:rsid w:val="00E4396E"/>
    <w:rsid w:val="00F17EC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D3ED7"/>
  <w15:docId w15:val="{36FA1E40-A194-CE4A-95A6-CC1545D55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Calibri (Body)"/>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01914"/>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91A"/>
    <w:pPr>
      <w:ind w:left="720"/>
      <w:contextualSpacing/>
    </w:pPr>
  </w:style>
  <w:style w:type="character" w:styleId="CommentReference">
    <w:name w:val="annotation reference"/>
    <w:basedOn w:val="DefaultParagraphFont"/>
    <w:uiPriority w:val="99"/>
    <w:semiHidden/>
    <w:unhideWhenUsed/>
    <w:rsid w:val="008C6082"/>
    <w:rPr>
      <w:sz w:val="16"/>
      <w:szCs w:val="16"/>
    </w:rPr>
  </w:style>
  <w:style w:type="paragraph" w:styleId="CommentText">
    <w:name w:val="annotation text"/>
    <w:basedOn w:val="Normal"/>
    <w:link w:val="CommentTextChar"/>
    <w:uiPriority w:val="99"/>
    <w:unhideWhenUsed/>
    <w:rsid w:val="008C6082"/>
    <w:rPr>
      <w:sz w:val="20"/>
      <w:szCs w:val="20"/>
    </w:rPr>
  </w:style>
  <w:style w:type="character" w:customStyle="1" w:styleId="CommentTextChar">
    <w:name w:val="Comment Text Char"/>
    <w:basedOn w:val="DefaultParagraphFont"/>
    <w:link w:val="CommentText"/>
    <w:uiPriority w:val="99"/>
    <w:rsid w:val="008C6082"/>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8C6082"/>
    <w:rPr>
      <w:b/>
      <w:bCs/>
    </w:rPr>
  </w:style>
  <w:style w:type="character" w:customStyle="1" w:styleId="CommentSubjectChar">
    <w:name w:val="Comment Subject Char"/>
    <w:basedOn w:val="CommentTextChar"/>
    <w:link w:val="CommentSubject"/>
    <w:uiPriority w:val="99"/>
    <w:semiHidden/>
    <w:rsid w:val="008C6082"/>
    <w:rPr>
      <w:rFonts w:ascii="Times New Roman" w:eastAsia="Times New Roman" w:hAnsi="Times New Roman" w:cs="Times New Roman"/>
      <w:b/>
      <w:bCs/>
      <w:sz w:val="20"/>
      <w:szCs w:val="20"/>
      <w:lang w:eastAsia="en-GB"/>
    </w:rPr>
  </w:style>
  <w:style w:type="paragraph" w:styleId="Revision">
    <w:name w:val="Revision"/>
    <w:hidden/>
    <w:uiPriority w:val="99"/>
    <w:semiHidden/>
    <w:rsid w:val="00E0262E"/>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6128486">
      <w:bodyDiv w:val="1"/>
      <w:marLeft w:val="0"/>
      <w:marRight w:val="0"/>
      <w:marTop w:val="0"/>
      <w:marBottom w:val="0"/>
      <w:divBdr>
        <w:top w:val="none" w:sz="0" w:space="0" w:color="auto"/>
        <w:left w:val="none" w:sz="0" w:space="0" w:color="auto"/>
        <w:bottom w:val="none" w:sz="0" w:space="0" w:color="auto"/>
        <w:right w:val="none" w:sz="0" w:space="0" w:color="auto"/>
      </w:divBdr>
      <w:divsChild>
        <w:div w:id="62365841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BD0FF-A25F-48F1-B7E9-472741B3D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4</Pages>
  <Words>844</Words>
  <Characters>4813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Colette Martin</dc:creator>
  <cp:keywords/>
  <dc:description/>
  <cp:lastModifiedBy>Pablo Capilla Lasheras</cp:lastModifiedBy>
  <cp:revision>16</cp:revision>
  <dcterms:created xsi:type="dcterms:W3CDTF">2022-10-03T08:34:00Z</dcterms:created>
  <dcterms:modified xsi:type="dcterms:W3CDTF">2022-10-12T09:34:00Z</dcterms:modified>
</cp:coreProperties>
</file>