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8A37A" w14:textId="77777777" w:rsidR="00C755A5" w:rsidRPr="00163D4D" w:rsidRDefault="00C755A5" w:rsidP="00C755A5">
      <w:pPr>
        <w:spacing w:line="480" w:lineRule="auto"/>
        <w:rPr>
          <w:rFonts w:ascii="Times New Roman" w:hAnsi="Times New Roman" w:cs="Times New Roman"/>
          <w:b/>
          <w:lang w:val="es-ES"/>
        </w:rPr>
      </w:pPr>
    </w:p>
    <w:p w14:paraId="6704557C" w14:textId="74D44C9D" w:rsidR="007D1A32" w:rsidRPr="00163D4D" w:rsidRDefault="00FA3EA0" w:rsidP="00C755A5">
      <w:pPr>
        <w:spacing w:line="480" w:lineRule="auto"/>
        <w:rPr>
          <w:rFonts w:ascii="Times New Roman" w:hAnsi="Times New Roman" w:cs="Times New Roman"/>
          <w:b/>
          <w:lang w:val="en-GB"/>
        </w:rPr>
      </w:pPr>
      <w:r w:rsidRPr="00163D4D">
        <w:rPr>
          <w:rFonts w:ascii="Times New Roman" w:hAnsi="Times New Roman" w:cs="Times New Roman"/>
          <w:b/>
          <w:lang w:val="en-GB"/>
        </w:rPr>
        <w:t>Canaries or miners?</w:t>
      </w:r>
      <w:r w:rsidR="00C755A5" w:rsidRPr="00163D4D">
        <w:rPr>
          <w:rFonts w:ascii="Times New Roman" w:hAnsi="Times New Roman" w:cs="Times New Roman"/>
          <w:b/>
          <w:lang w:val="en-GB"/>
        </w:rPr>
        <w:t xml:space="preserve"> </w:t>
      </w:r>
      <w:r w:rsidRPr="00163D4D">
        <w:rPr>
          <w:rFonts w:ascii="Times New Roman" w:hAnsi="Times New Roman" w:cs="Times New Roman"/>
          <w:b/>
          <w:lang w:val="en-GB"/>
        </w:rPr>
        <w:t>A</w:t>
      </w:r>
      <w:r w:rsidR="00C755A5" w:rsidRPr="00163D4D">
        <w:rPr>
          <w:rFonts w:ascii="Times New Roman" w:hAnsi="Times New Roman" w:cs="Times New Roman"/>
          <w:b/>
          <w:lang w:val="en-GB"/>
        </w:rPr>
        <w:t xml:space="preserve"> meta-analysis of </w:t>
      </w:r>
      <w:r w:rsidR="00B87B2A">
        <w:rPr>
          <w:rFonts w:ascii="Times New Roman" w:hAnsi="Times New Roman" w:cs="Times New Roman"/>
          <w:b/>
          <w:lang w:val="en-GB"/>
        </w:rPr>
        <w:t>the pollution impact</w:t>
      </w:r>
      <w:r w:rsidR="00C755A5" w:rsidRPr="00163D4D">
        <w:rPr>
          <w:rFonts w:ascii="Times New Roman" w:hAnsi="Times New Roman" w:cs="Times New Roman"/>
          <w:b/>
          <w:lang w:val="en-GB"/>
        </w:rPr>
        <w:t xml:space="preserve"> on </w:t>
      </w:r>
      <w:r w:rsidR="00A96D55">
        <w:rPr>
          <w:rFonts w:ascii="Times New Roman" w:hAnsi="Times New Roman" w:cs="Times New Roman"/>
          <w:b/>
          <w:lang w:val="en-GB"/>
        </w:rPr>
        <w:t xml:space="preserve">the </w:t>
      </w:r>
      <w:r w:rsidR="00C755A5" w:rsidRPr="00163D4D">
        <w:rPr>
          <w:rFonts w:ascii="Times New Roman" w:hAnsi="Times New Roman" w:cs="Times New Roman"/>
          <w:b/>
          <w:lang w:val="en-GB"/>
        </w:rPr>
        <w:t xml:space="preserve">oxidative </w:t>
      </w:r>
      <w:r w:rsidR="00600850">
        <w:rPr>
          <w:rFonts w:ascii="Times New Roman" w:hAnsi="Times New Roman" w:cs="Times New Roman"/>
          <w:b/>
          <w:lang w:val="en-GB"/>
        </w:rPr>
        <w:t xml:space="preserve">stress </w:t>
      </w:r>
      <w:r w:rsidR="00445508">
        <w:rPr>
          <w:rFonts w:ascii="Times New Roman" w:hAnsi="Times New Roman" w:cs="Times New Roman"/>
          <w:b/>
          <w:lang w:val="en-GB"/>
        </w:rPr>
        <w:t>machinery of amphibians</w:t>
      </w:r>
      <w:r w:rsidR="00C755A5" w:rsidRPr="00163D4D">
        <w:rPr>
          <w:rFonts w:ascii="Times New Roman" w:hAnsi="Times New Roman" w:cs="Times New Roman"/>
          <w:b/>
          <w:lang w:val="en-GB"/>
        </w:rPr>
        <w:t xml:space="preserve"> across </w:t>
      </w:r>
      <w:r w:rsidR="00A57741">
        <w:rPr>
          <w:rFonts w:ascii="Times New Roman" w:hAnsi="Times New Roman" w:cs="Times New Roman"/>
          <w:b/>
          <w:lang w:val="en-GB"/>
        </w:rPr>
        <w:t xml:space="preserve">life </w:t>
      </w:r>
      <w:r w:rsidR="00CE18A8">
        <w:rPr>
          <w:rFonts w:ascii="Times New Roman" w:hAnsi="Times New Roman" w:cs="Times New Roman"/>
          <w:b/>
          <w:lang w:val="en-GB"/>
        </w:rPr>
        <w:t>stages</w:t>
      </w:r>
    </w:p>
    <w:p w14:paraId="2F2C7B87" w14:textId="77777777" w:rsidR="0000300A" w:rsidRPr="00163D4D" w:rsidRDefault="0000300A" w:rsidP="00C755A5">
      <w:pPr>
        <w:spacing w:line="480" w:lineRule="auto"/>
        <w:rPr>
          <w:rFonts w:ascii="Times New Roman" w:hAnsi="Times New Roman" w:cs="Times New Roman"/>
          <w:b/>
          <w:lang w:val="en-GB"/>
        </w:rPr>
      </w:pPr>
    </w:p>
    <w:p w14:paraId="588BC77A" w14:textId="35E4754E" w:rsidR="0000300A" w:rsidRDefault="00B87B2A" w:rsidP="00C755A5">
      <w:pPr>
        <w:spacing w:line="480" w:lineRule="auto"/>
        <w:rPr>
          <w:rFonts w:ascii="Times New Roman" w:hAnsi="Times New Roman" w:cs="Times New Roman"/>
          <w:b/>
          <w:lang w:val="en-GB"/>
        </w:rPr>
      </w:pPr>
      <w:commentRangeStart w:id="0"/>
      <w:r>
        <w:rPr>
          <w:rFonts w:ascii="Times New Roman" w:hAnsi="Times New Roman" w:cs="Times New Roman"/>
          <w:b/>
          <w:lang w:val="en-GB"/>
        </w:rPr>
        <w:t>The impact of a</w:t>
      </w:r>
      <w:r w:rsidR="00657A46" w:rsidRPr="00163D4D">
        <w:rPr>
          <w:rFonts w:ascii="Times New Roman" w:hAnsi="Times New Roman" w:cs="Times New Roman"/>
          <w:b/>
          <w:lang w:val="en-GB"/>
        </w:rPr>
        <w:t>n</w:t>
      </w:r>
      <w:r w:rsidR="00291F57" w:rsidRPr="00163D4D">
        <w:rPr>
          <w:rFonts w:ascii="Times New Roman" w:hAnsi="Times New Roman" w:cs="Times New Roman"/>
          <w:b/>
          <w:lang w:val="en-GB"/>
        </w:rPr>
        <w:t>throp</w:t>
      </w:r>
      <w:r w:rsidR="00615F53">
        <w:rPr>
          <w:rFonts w:ascii="Times New Roman" w:hAnsi="Times New Roman" w:cs="Times New Roman"/>
          <w:b/>
          <w:lang w:val="en-GB"/>
        </w:rPr>
        <w:t>ogenic</w:t>
      </w:r>
      <w:r w:rsidR="0000300A" w:rsidRPr="00163D4D">
        <w:rPr>
          <w:rFonts w:ascii="Times New Roman" w:hAnsi="Times New Roman" w:cs="Times New Roman"/>
          <w:b/>
          <w:lang w:val="en-GB"/>
        </w:rPr>
        <w:t xml:space="preserve"> pollution across </w:t>
      </w:r>
      <w:r w:rsidR="00BB2D2F">
        <w:rPr>
          <w:rFonts w:ascii="Times New Roman" w:hAnsi="Times New Roman" w:cs="Times New Roman"/>
          <w:b/>
          <w:lang w:val="en-GB"/>
        </w:rPr>
        <w:t xml:space="preserve">major </w:t>
      </w:r>
      <w:r w:rsidR="0000300A" w:rsidRPr="00163D4D">
        <w:rPr>
          <w:rFonts w:ascii="Times New Roman" w:hAnsi="Times New Roman" w:cs="Times New Roman"/>
          <w:b/>
          <w:lang w:val="en-GB"/>
        </w:rPr>
        <w:t>life transitions: a meta-analysis on oxidative stress in amphibians</w:t>
      </w:r>
      <w:commentRangeEnd w:id="0"/>
      <w:r w:rsidR="006560E7">
        <w:rPr>
          <w:rStyle w:val="CommentReference"/>
        </w:rPr>
        <w:commentReference w:id="0"/>
      </w:r>
    </w:p>
    <w:p w14:paraId="2311DCC1" w14:textId="77777777" w:rsidR="00A24563" w:rsidRDefault="00A24563" w:rsidP="00C755A5">
      <w:pPr>
        <w:spacing w:line="480" w:lineRule="auto"/>
        <w:rPr>
          <w:rFonts w:ascii="Times New Roman" w:hAnsi="Times New Roman" w:cs="Times New Roman"/>
          <w:b/>
          <w:lang w:val="en-GB"/>
        </w:rPr>
      </w:pPr>
    </w:p>
    <w:p w14:paraId="2AAD87C9" w14:textId="570376FF" w:rsidR="00A24563" w:rsidRDefault="00A24563" w:rsidP="00C755A5">
      <w:pPr>
        <w:spacing w:line="480" w:lineRule="auto"/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  <w:lang w:val="en-GB"/>
        </w:rPr>
        <w:t>The impact of a</w:t>
      </w:r>
      <w:r w:rsidRPr="00163D4D">
        <w:rPr>
          <w:rFonts w:ascii="Times New Roman" w:hAnsi="Times New Roman" w:cs="Times New Roman"/>
          <w:b/>
          <w:lang w:val="en-GB"/>
        </w:rPr>
        <w:t>nthrop</w:t>
      </w:r>
      <w:r>
        <w:rPr>
          <w:rFonts w:ascii="Times New Roman" w:hAnsi="Times New Roman" w:cs="Times New Roman"/>
          <w:b/>
          <w:lang w:val="en-GB"/>
        </w:rPr>
        <w:t>ogenic</w:t>
      </w:r>
      <w:r w:rsidRPr="00163D4D">
        <w:rPr>
          <w:rFonts w:ascii="Times New Roman" w:hAnsi="Times New Roman" w:cs="Times New Roman"/>
          <w:b/>
          <w:lang w:val="en-GB"/>
        </w:rPr>
        <w:t xml:space="preserve"> pollution</w:t>
      </w:r>
      <w:r>
        <w:rPr>
          <w:rFonts w:ascii="Times New Roman" w:hAnsi="Times New Roman" w:cs="Times New Roman"/>
          <w:b/>
          <w:lang w:val="en-GB"/>
        </w:rPr>
        <w:t xml:space="preserve"> on the oxidative stress machinery </w:t>
      </w:r>
      <w:r w:rsidR="00F4215A">
        <w:rPr>
          <w:rFonts w:ascii="Times New Roman" w:hAnsi="Times New Roman" w:cs="Times New Roman"/>
          <w:b/>
          <w:lang w:val="en-GB"/>
        </w:rPr>
        <w:t xml:space="preserve">of amphibians </w:t>
      </w:r>
      <w:r>
        <w:rPr>
          <w:rFonts w:ascii="Times New Roman" w:hAnsi="Times New Roman" w:cs="Times New Roman"/>
          <w:b/>
          <w:lang w:val="en-GB"/>
        </w:rPr>
        <w:t xml:space="preserve">varies across </w:t>
      </w:r>
      <w:r w:rsidR="007052BC">
        <w:rPr>
          <w:rFonts w:ascii="Times New Roman" w:hAnsi="Times New Roman" w:cs="Times New Roman"/>
          <w:b/>
          <w:lang w:val="en-GB"/>
        </w:rPr>
        <w:t>their major life transitions</w:t>
      </w:r>
      <w:r w:rsidR="002A01DA">
        <w:rPr>
          <w:rFonts w:ascii="Times New Roman" w:hAnsi="Times New Roman" w:cs="Times New Roman"/>
          <w:b/>
          <w:lang w:val="en-GB"/>
        </w:rPr>
        <w:t>, a me</w:t>
      </w:r>
      <w:r w:rsidR="006C61D4">
        <w:rPr>
          <w:rFonts w:ascii="Times New Roman" w:hAnsi="Times New Roman" w:cs="Times New Roman"/>
          <w:b/>
          <w:lang w:val="en-GB"/>
        </w:rPr>
        <w:t>ta-analysis</w:t>
      </w:r>
    </w:p>
    <w:p w14:paraId="7F4E9A6C" w14:textId="77777777" w:rsidR="00A24563" w:rsidRPr="00163D4D" w:rsidRDefault="00A24563" w:rsidP="00C755A5">
      <w:pPr>
        <w:spacing w:line="480" w:lineRule="auto"/>
        <w:rPr>
          <w:rFonts w:ascii="Times New Roman" w:hAnsi="Times New Roman" w:cs="Times New Roman"/>
          <w:b/>
          <w:lang w:val="en-GB"/>
        </w:rPr>
      </w:pPr>
    </w:p>
    <w:p w14:paraId="2C5071E8" w14:textId="77777777" w:rsidR="00C755A5" w:rsidRPr="00163D4D" w:rsidRDefault="00C755A5" w:rsidP="00C755A5">
      <w:pPr>
        <w:spacing w:line="480" w:lineRule="auto"/>
        <w:rPr>
          <w:rFonts w:ascii="Times New Roman" w:hAnsi="Times New Roman" w:cs="Times New Roman"/>
          <w:b/>
          <w:lang w:val="en-GB"/>
        </w:rPr>
      </w:pPr>
    </w:p>
    <w:p w14:paraId="252E8E6D" w14:textId="77777777" w:rsidR="00C755A5" w:rsidRPr="006560E7" w:rsidRDefault="00C755A5" w:rsidP="00C755A5">
      <w:pPr>
        <w:spacing w:line="480" w:lineRule="auto"/>
        <w:rPr>
          <w:rFonts w:ascii="Times New Roman" w:hAnsi="Times New Roman" w:cs="Times New Roman"/>
          <w:vertAlign w:val="superscript"/>
          <w:lang w:val="en-GB"/>
        </w:rPr>
      </w:pPr>
      <w:r w:rsidRPr="006560E7">
        <w:rPr>
          <w:rFonts w:ascii="Times New Roman" w:hAnsi="Times New Roman" w:cs="Times New Roman"/>
          <w:lang w:val="en-GB"/>
        </w:rPr>
        <w:t>Colette Martin</w:t>
      </w:r>
      <w:r w:rsidRPr="006560E7">
        <w:rPr>
          <w:rFonts w:ascii="Times New Roman" w:hAnsi="Times New Roman" w:cs="Times New Roman"/>
          <w:vertAlign w:val="superscript"/>
          <w:lang w:val="en-GB"/>
        </w:rPr>
        <w:t>1</w:t>
      </w:r>
      <w:r w:rsidRPr="006560E7">
        <w:rPr>
          <w:rFonts w:ascii="Times New Roman" w:hAnsi="Times New Roman" w:cs="Times New Roman"/>
          <w:lang w:val="en-GB"/>
        </w:rPr>
        <w:t>, Pablo Capilla-Lasheras</w:t>
      </w:r>
      <w:r w:rsidRPr="006560E7">
        <w:rPr>
          <w:rFonts w:ascii="Times New Roman" w:hAnsi="Times New Roman" w:cs="Times New Roman"/>
          <w:vertAlign w:val="superscript"/>
          <w:lang w:val="en-GB"/>
        </w:rPr>
        <w:t>1</w:t>
      </w:r>
      <w:r w:rsidRPr="006560E7">
        <w:rPr>
          <w:rFonts w:ascii="Times New Roman" w:hAnsi="Times New Roman" w:cs="Times New Roman"/>
          <w:lang w:val="en-GB"/>
        </w:rPr>
        <w:t>, Pat Monaghan</w:t>
      </w:r>
      <w:r w:rsidRPr="006560E7">
        <w:rPr>
          <w:rFonts w:ascii="Times New Roman" w:hAnsi="Times New Roman" w:cs="Times New Roman"/>
          <w:vertAlign w:val="superscript"/>
          <w:lang w:val="en-GB"/>
        </w:rPr>
        <w:t>1</w:t>
      </w:r>
      <w:r w:rsidRPr="006560E7">
        <w:rPr>
          <w:rFonts w:ascii="Times New Roman" w:hAnsi="Times New Roman" w:cs="Times New Roman"/>
          <w:lang w:val="en-GB"/>
        </w:rPr>
        <w:t>, Pablo Burraco</w:t>
      </w:r>
      <w:r w:rsidRPr="006560E7">
        <w:rPr>
          <w:rFonts w:ascii="Times New Roman" w:hAnsi="Times New Roman" w:cs="Times New Roman"/>
          <w:vertAlign w:val="superscript"/>
          <w:lang w:val="en-GB"/>
        </w:rPr>
        <w:t>1,2</w:t>
      </w:r>
    </w:p>
    <w:p w14:paraId="061AA778" w14:textId="77777777" w:rsidR="00C755A5" w:rsidRPr="006560E7" w:rsidRDefault="00C755A5" w:rsidP="00C755A5">
      <w:pPr>
        <w:spacing w:line="480" w:lineRule="auto"/>
        <w:rPr>
          <w:rFonts w:ascii="Times New Roman" w:hAnsi="Times New Roman" w:cs="Times New Roman"/>
          <w:vertAlign w:val="superscript"/>
          <w:lang w:val="en-GB"/>
        </w:rPr>
      </w:pPr>
    </w:p>
    <w:p w14:paraId="47975F17" w14:textId="77777777" w:rsidR="00C755A5" w:rsidRPr="006560E7" w:rsidRDefault="00C755A5" w:rsidP="00C755A5">
      <w:pPr>
        <w:spacing w:line="480" w:lineRule="auto"/>
        <w:rPr>
          <w:rFonts w:ascii="Times New Roman" w:hAnsi="Times New Roman" w:cs="Times New Roman"/>
          <w:lang w:val="en-GB"/>
        </w:rPr>
      </w:pPr>
    </w:p>
    <w:p w14:paraId="33E2ADA8" w14:textId="77777777" w:rsidR="0048183F" w:rsidRPr="006560E7" w:rsidRDefault="0048183F" w:rsidP="00C755A5">
      <w:pPr>
        <w:spacing w:line="480" w:lineRule="auto"/>
        <w:rPr>
          <w:rFonts w:ascii="Times New Roman" w:hAnsi="Times New Roman" w:cs="Times New Roman"/>
          <w:lang w:val="en-GB"/>
        </w:rPr>
      </w:pPr>
    </w:p>
    <w:p w14:paraId="1A2CC86C" w14:textId="77777777" w:rsidR="0048183F" w:rsidRPr="006560E7" w:rsidRDefault="0048183F" w:rsidP="00C755A5">
      <w:pPr>
        <w:spacing w:line="480" w:lineRule="auto"/>
        <w:rPr>
          <w:rFonts w:ascii="Times New Roman" w:hAnsi="Times New Roman" w:cs="Times New Roman"/>
          <w:lang w:val="en-GB"/>
        </w:rPr>
      </w:pPr>
    </w:p>
    <w:p w14:paraId="4311882A" w14:textId="77777777" w:rsidR="0048183F" w:rsidRPr="006560E7" w:rsidRDefault="0048183F" w:rsidP="00C755A5">
      <w:pPr>
        <w:spacing w:line="480" w:lineRule="auto"/>
        <w:rPr>
          <w:rFonts w:ascii="Times New Roman" w:hAnsi="Times New Roman" w:cs="Times New Roman"/>
          <w:lang w:val="en-GB"/>
        </w:rPr>
      </w:pPr>
    </w:p>
    <w:p w14:paraId="12A17E30" w14:textId="77777777" w:rsidR="0048183F" w:rsidRPr="006560E7" w:rsidRDefault="0048183F" w:rsidP="00C755A5">
      <w:pPr>
        <w:spacing w:line="480" w:lineRule="auto"/>
        <w:rPr>
          <w:rFonts w:ascii="Times New Roman" w:hAnsi="Times New Roman" w:cs="Times New Roman"/>
          <w:lang w:val="en-GB"/>
        </w:rPr>
      </w:pPr>
    </w:p>
    <w:p w14:paraId="5872C37D" w14:textId="77777777" w:rsidR="0048183F" w:rsidRPr="006560E7" w:rsidRDefault="0048183F" w:rsidP="00C755A5">
      <w:pPr>
        <w:spacing w:line="480" w:lineRule="auto"/>
        <w:rPr>
          <w:rFonts w:ascii="Times New Roman" w:hAnsi="Times New Roman" w:cs="Times New Roman"/>
          <w:lang w:val="en-GB"/>
        </w:rPr>
      </w:pPr>
    </w:p>
    <w:p w14:paraId="45C27A43" w14:textId="77777777" w:rsidR="0048183F" w:rsidRPr="006560E7" w:rsidRDefault="0048183F" w:rsidP="00C755A5">
      <w:pPr>
        <w:spacing w:line="480" w:lineRule="auto"/>
        <w:rPr>
          <w:rFonts w:ascii="Times New Roman" w:hAnsi="Times New Roman" w:cs="Times New Roman"/>
          <w:lang w:val="en-GB"/>
        </w:rPr>
      </w:pPr>
    </w:p>
    <w:p w14:paraId="50D92CBD" w14:textId="77777777" w:rsidR="0048183F" w:rsidRPr="006560E7" w:rsidRDefault="0048183F" w:rsidP="00C755A5">
      <w:pPr>
        <w:spacing w:line="480" w:lineRule="auto"/>
        <w:rPr>
          <w:rFonts w:ascii="Times New Roman" w:hAnsi="Times New Roman" w:cs="Times New Roman"/>
          <w:lang w:val="en-GB"/>
        </w:rPr>
      </w:pPr>
    </w:p>
    <w:p w14:paraId="369624AE" w14:textId="77777777" w:rsidR="0048183F" w:rsidRPr="006560E7" w:rsidRDefault="0048183F" w:rsidP="00C755A5">
      <w:pPr>
        <w:spacing w:line="480" w:lineRule="auto"/>
        <w:rPr>
          <w:rFonts w:ascii="Times New Roman" w:hAnsi="Times New Roman" w:cs="Times New Roman"/>
          <w:lang w:val="en-GB"/>
        </w:rPr>
      </w:pPr>
    </w:p>
    <w:p w14:paraId="3909EEC5" w14:textId="77777777" w:rsidR="0048183F" w:rsidRPr="006560E7" w:rsidRDefault="0048183F" w:rsidP="00C755A5">
      <w:pPr>
        <w:spacing w:line="480" w:lineRule="auto"/>
        <w:rPr>
          <w:rFonts w:ascii="Times New Roman" w:hAnsi="Times New Roman" w:cs="Times New Roman"/>
          <w:lang w:val="en-GB"/>
        </w:rPr>
      </w:pPr>
    </w:p>
    <w:p w14:paraId="4D19C0F3" w14:textId="77777777" w:rsidR="0048183F" w:rsidRPr="006560E7" w:rsidRDefault="0048183F" w:rsidP="00C755A5">
      <w:pPr>
        <w:spacing w:line="480" w:lineRule="auto"/>
        <w:rPr>
          <w:rFonts w:ascii="Times New Roman" w:hAnsi="Times New Roman" w:cs="Times New Roman"/>
          <w:lang w:val="en-GB"/>
        </w:rPr>
      </w:pPr>
    </w:p>
    <w:p w14:paraId="1522F798" w14:textId="77777777" w:rsidR="001314DD" w:rsidRPr="006560E7" w:rsidRDefault="001314DD" w:rsidP="00C755A5">
      <w:pPr>
        <w:spacing w:line="480" w:lineRule="auto"/>
        <w:rPr>
          <w:rFonts w:ascii="Times New Roman" w:hAnsi="Times New Roman" w:cs="Times New Roman"/>
          <w:lang w:val="en-GB"/>
        </w:rPr>
      </w:pPr>
    </w:p>
    <w:p w14:paraId="76325EED" w14:textId="4E843AD2" w:rsidR="0048183F" w:rsidRPr="00163D4D" w:rsidRDefault="0048183F" w:rsidP="00C755A5">
      <w:pPr>
        <w:spacing w:line="480" w:lineRule="auto"/>
        <w:rPr>
          <w:rFonts w:ascii="Times New Roman" w:hAnsi="Times New Roman" w:cs="Times New Roman"/>
          <w:b/>
          <w:lang w:val="en-GB"/>
        </w:rPr>
      </w:pPr>
      <w:r w:rsidRPr="00163D4D">
        <w:rPr>
          <w:rFonts w:ascii="Times New Roman" w:hAnsi="Times New Roman" w:cs="Times New Roman"/>
          <w:b/>
          <w:lang w:val="en-GB"/>
        </w:rPr>
        <w:lastRenderedPageBreak/>
        <w:t>Introduction</w:t>
      </w:r>
    </w:p>
    <w:p w14:paraId="4A57C559" w14:textId="610AB45F" w:rsidR="002463C0" w:rsidRPr="00163D4D" w:rsidRDefault="00FF7F80" w:rsidP="00550BF7">
      <w:pPr>
        <w:spacing w:line="480" w:lineRule="auto"/>
        <w:jc w:val="both"/>
        <w:rPr>
          <w:rFonts w:ascii="Times New Roman" w:hAnsi="Times New Roman" w:cs="Times New Roman"/>
          <w:lang w:val="en-GB"/>
        </w:rPr>
      </w:pPr>
      <w:r w:rsidRPr="00163D4D">
        <w:rPr>
          <w:rFonts w:ascii="Times New Roman" w:hAnsi="Times New Roman" w:cs="Times New Roman"/>
          <w:lang w:val="en-GB"/>
        </w:rPr>
        <w:t xml:space="preserve">Human actions are not only resulting in </w:t>
      </w:r>
      <w:commentRangeStart w:id="1"/>
      <w:r w:rsidR="004A1A06">
        <w:rPr>
          <w:rFonts w:ascii="Times New Roman" w:hAnsi="Times New Roman" w:cs="Times New Roman"/>
          <w:lang w:val="en-GB"/>
        </w:rPr>
        <w:t>species extinction</w:t>
      </w:r>
      <w:r w:rsidRPr="00163D4D">
        <w:rPr>
          <w:rFonts w:ascii="Times New Roman" w:hAnsi="Times New Roman" w:cs="Times New Roman"/>
          <w:lang w:val="en-GB"/>
        </w:rPr>
        <w:t xml:space="preserve"> but als</w:t>
      </w:r>
      <w:r w:rsidR="00550BF7" w:rsidRPr="00163D4D">
        <w:rPr>
          <w:rFonts w:ascii="Times New Roman" w:hAnsi="Times New Roman" w:cs="Times New Roman"/>
          <w:lang w:val="en-GB"/>
        </w:rPr>
        <w:t xml:space="preserve">o </w:t>
      </w:r>
      <w:r w:rsidR="001F616F" w:rsidRPr="00163D4D">
        <w:rPr>
          <w:rFonts w:ascii="Times New Roman" w:hAnsi="Times New Roman" w:cs="Times New Roman"/>
          <w:lang w:val="en-GB"/>
        </w:rPr>
        <w:t xml:space="preserve">in </w:t>
      </w:r>
      <w:r w:rsidR="00C638F2" w:rsidRPr="00163D4D">
        <w:rPr>
          <w:rFonts w:ascii="Times New Roman" w:hAnsi="Times New Roman" w:cs="Times New Roman"/>
          <w:lang w:val="en-GB"/>
        </w:rPr>
        <w:t>demographic declines</w:t>
      </w:r>
      <w:r w:rsidRPr="00163D4D">
        <w:rPr>
          <w:rFonts w:ascii="Times New Roman" w:hAnsi="Times New Roman" w:cs="Times New Roman"/>
          <w:lang w:val="en-GB"/>
        </w:rPr>
        <w:t xml:space="preserve"> across the globe</w:t>
      </w:r>
      <w:commentRangeEnd w:id="1"/>
      <w:r w:rsidR="006560E7">
        <w:rPr>
          <w:rStyle w:val="CommentReference"/>
        </w:rPr>
        <w:commentReference w:id="1"/>
      </w:r>
      <w:r w:rsidRPr="00163D4D">
        <w:rPr>
          <w:rFonts w:ascii="Times New Roman" w:hAnsi="Times New Roman" w:cs="Times New Roman"/>
          <w:lang w:val="en-GB"/>
        </w:rPr>
        <w:t xml:space="preserve"> (Ceballos et al. 2020).</w:t>
      </w:r>
      <w:r w:rsidR="0090562A" w:rsidRPr="00163D4D">
        <w:rPr>
          <w:rFonts w:ascii="Times New Roman" w:hAnsi="Times New Roman" w:cs="Times New Roman"/>
          <w:lang w:val="en-GB"/>
        </w:rPr>
        <w:t xml:space="preserve"> </w:t>
      </w:r>
      <w:r w:rsidR="002D6CB6">
        <w:rPr>
          <w:rFonts w:ascii="Times New Roman" w:hAnsi="Times New Roman" w:cs="Times New Roman"/>
          <w:lang w:val="en-GB"/>
        </w:rPr>
        <w:t>In particular</w:t>
      </w:r>
      <w:r w:rsidR="004D1DC7" w:rsidRPr="00163D4D">
        <w:rPr>
          <w:rFonts w:ascii="Times New Roman" w:hAnsi="Times New Roman" w:cs="Times New Roman"/>
          <w:lang w:val="en-GB"/>
        </w:rPr>
        <w:t xml:space="preserve">, </w:t>
      </w:r>
      <w:commentRangeStart w:id="2"/>
      <w:r w:rsidR="004D1DC7" w:rsidRPr="00163D4D">
        <w:rPr>
          <w:rFonts w:ascii="Times New Roman" w:hAnsi="Times New Roman" w:cs="Times New Roman"/>
          <w:lang w:val="en-GB"/>
        </w:rPr>
        <w:t>a</w:t>
      </w:r>
      <w:commentRangeEnd w:id="2"/>
      <w:r w:rsidR="006560E7">
        <w:rPr>
          <w:rStyle w:val="CommentReference"/>
        </w:rPr>
        <w:commentReference w:id="2"/>
      </w:r>
      <w:r w:rsidR="00550BF7" w:rsidRPr="00163D4D">
        <w:rPr>
          <w:rFonts w:ascii="Times New Roman" w:hAnsi="Times New Roman" w:cs="Times New Roman"/>
          <w:lang w:val="en-GB"/>
        </w:rPr>
        <w:t xml:space="preserve">nthropogenic </w:t>
      </w:r>
      <w:commentRangeStart w:id="3"/>
      <w:ins w:id="4" w:author="Pablo Capilla Lasheras" w:date="2022-11-28T15:46:00Z">
        <w:r w:rsidR="006560E7">
          <w:rPr>
            <w:rFonts w:ascii="Times New Roman" w:hAnsi="Times New Roman" w:cs="Times New Roman"/>
            <w:lang w:val="en-GB"/>
          </w:rPr>
          <w:t xml:space="preserve">chemical </w:t>
        </w:r>
      </w:ins>
      <w:commentRangeEnd w:id="3"/>
      <w:ins w:id="5" w:author="Pablo Capilla Lasheras" w:date="2022-11-28T15:47:00Z">
        <w:r w:rsidR="006560E7">
          <w:rPr>
            <w:rStyle w:val="CommentReference"/>
          </w:rPr>
          <w:commentReference w:id="3"/>
        </w:r>
      </w:ins>
      <w:r w:rsidR="009D0925" w:rsidRPr="00163D4D">
        <w:rPr>
          <w:rFonts w:ascii="Times New Roman" w:hAnsi="Times New Roman" w:cs="Times New Roman"/>
          <w:lang w:val="en-GB"/>
        </w:rPr>
        <w:t>pollution</w:t>
      </w:r>
      <w:r w:rsidRPr="00163D4D">
        <w:rPr>
          <w:rFonts w:ascii="Times New Roman" w:hAnsi="Times New Roman" w:cs="Times New Roman"/>
          <w:lang w:val="en-GB"/>
        </w:rPr>
        <w:t xml:space="preserve"> </w:t>
      </w:r>
      <w:r w:rsidR="009D0925" w:rsidRPr="00163D4D">
        <w:rPr>
          <w:rFonts w:ascii="Times New Roman" w:hAnsi="Times New Roman" w:cs="Times New Roman"/>
          <w:lang w:val="en-GB"/>
        </w:rPr>
        <w:t>is</w:t>
      </w:r>
      <w:r w:rsidRPr="00163D4D">
        <w:rPr>
          <w:rFonts w:ascii="Times New Roman" w:hAnsi="Times New Roman" w:cs="Times New Roman"/>
          <w:lang w:val="en-GB"/>
        </w:rPr>
        <w:t xml:space="preserve"> considered </w:t>
      </w:r>
      <w:r w:rsidR="004B1343" w:rsidRPr="00163D4D">
        <w:rPr>
          <w:rFonts w:ascii="Times New Roman" w:hAnsi="Times New Roman" w:cs="Times New Roman"/>
          <w:lang w:val="en-GB"/>
        </w:rPr>
        <w:t xml:space="preserve">a major </w:t>
      </w:r>
      <w:r w:rsidR="004A1A06">
        <w:rPr>
          <w:rFonts w:ascii="Times New Roman" w:hAnsi="Times New Roman" w:cs="Times New Roman"/>
          <w:lang w:val="en-GB"/>
        </w:rPr>
        <w:t xml:space="preserve">human-related </w:t>
      </w:r>
      <w:r w:rsidR="0049294A" w:rsidRPr="00163D4D">
        <w:rPr>
          <w:rFonts w:ascii="Times New Roman" w:hAnsi="Times New Roman" w:cs="Times New Roman"/>
          <w:lang w:val="en-GB"/>
        </w:rPr>
        <w:t xml:space="preserve">cause </w:t>
      </w:r>
      <w:r w:rsidR="004A1A06">
        <w:rPr>
          <w:rFonts w:ascii="Times New Roman" w:hAnsi="Times New Roman" w:cs="Times New Roman"/>
          <w:lang w:val="en-GB"/>
        </w:rPr>
        <w:t>of</w:t>
      </w:r>
      <w:r w:rsidR="0090562A" w:rsidRPr="00163D4D">
        <w:rPr>
          <w:rFonts w:ascii="Times New Roman" w:hAnsi="Times New Roman" w:cs="Times New Roman"/>
          <w:lang w:val="en-GB"/>
        </w:rPr>
        <w:t xml:space="preserve"> biodiversity loss</w:t>
      </w:r>
      <w:r w:rsidR="00B650B8">
        <w:rPr>
          <w:rFonts w:ascii="Times New Roman" w:hAnsi="Times New Roman" w:cs="Times New Roman"/>
          <w:lang w:val="en-GB"/>
        </w:rPr>
        <w:t xml:space="preserve"> (REF)</w:t>
      </w:r>
      <w:r w:rsidR="004B1343" w:rsidRPr="00163D4D">
        <w:rPr>
          <w:rFonts w:ascii="Times New Roman" w:hAnsi="Times New Roman" w:cs="Times New Roman"/>
          <w:lang w:val="en-GB"/>
        </w:rPr>
        <w:t xml:space="preserve">. </w:t>
      </w:r>
      <w:ins w:id="6" w:author="Pablo Capilla Lasheras" w:date="2022-11-28T16:36:00Z">
        <w:r w:rsidR="005C3DA4">
          <w:rPr>
            <w:rFonts w:ascii="Times New Roman" w:hAnsi="Times New Roman" w:cs="Times New Roman"/>
            <w:lang w:val="en-GB"/>
          </w:rPr>
          <w:t>Anthropogenic c</w:t>
        </w:r>
      </w:ins>
      <w:ins w:id="7" w:author="Pablo Capilla Lasheras" w:date="2022-11-28T15:46:00Z">
        <w:r w:rsidR="006560E7">
          <w:rPr>
            <w:rFonts w:ascii="Times New Roman" w:hAnsi="Times New Roman" w:cs="Times New Roman"/>
            <w:lang w:val="en-GB"/>
          </w:rPr>
          <w:t xml:space="preserve">hemical </w:t>
        </w:r>
      </w:ins>
      <w:del w:id="8" w:author="Pablo Capilla Lasheras" w:date="2022-11-28T15:46:00Z">
        <w:r w:rsidR="00FA3EA0" w:rsidRPr="00163D4D" w:rsidDel="006560E7">
          <w:rPr>
            <w:rFonts w:ascii="Times New Roman" w:hAnsi="Times New Roman" w:cs="Times New Roman"/>
            <w:lang w:val="en-GB"/>
          </w:rPr>
          <w:delText>P</w:delText>
        </w:r>
      </w:del>
      <w:ins w:id="9" w:author="Pablo Capilla Lasheras" w:date="2022-11-28T15:46:00Z">
        <w:r w:rsidR="006560E7">
          <w:rPr>
            <w:rFonts w:ascii="Times New Roman" w:hAnsi="Times New Roman" w:cs="Times New Roman"/>
            <w:lang w:val="en-GB"/>
          </w:rPr>
          <w:t>p</w:t>
        </w:r>
      </w:ins>
      <w:r w:rsidR="00AA4253">
        <w:rPr>
          <w:rFonts w:ascii="Times New Roman" w:hAnsi="Times New Roman" w:cs="Times New Roman"/>
          <w:lang w:val="en-GB"/>
        </w:rPr>
        <w:t>ollutants</w:t>
      </w:r>
      <w:r w:rsidR="00F56501" w:rsidRPr="00163D4D">
        <w:rPr>
          <w:rFonts w:ascii="Times New Roman" w:hAnsi="Times New Roman" w:cs="Times New Roman"/>
          <w:lang w:val="en-GB"/>
        </w:rPr>
        <w:t xml:space="preserve"> such as fungicides, pesticides, herbicides, or heavy metals are released </w:t>
      </w:r>
      <w:r w:rsidR="00916790">
        <w:rPr>
          <w:rFonts w:ascii="Times New Roman" w:hAnsi="Times New Roman" w:cs="Times New Roman"/>
          <w:lang w:val="en-GB"/>
        </w:rPr>
        <w:t>daily</w:t>
      </w:r>
      <w:r w:rsidR="0030060E" w:rsidRPr="00163D4D">
        <w:rPr>
          <w:rFonts w:ascii="Times New Roman" w:hAnsi="Times New Roman" w:cs="Times New Roman"/>
          <w:lang w:val="en-GB"/>
        </w:rPr>
        <w:t xml:space="preserve"> </w:t>
      </w:r>
      <w:r w:rsidR="00F56501" w:rsidRPr="00163D4D">
        <w:rPr>
          <w:rFonts w:ascii="Times New Roman" w:hAnsi="Times New Roman" w:cs="Times New Roman"/>
          <w:lang w:val="en-GB"/>
        </w:rPr>
        <w:t>into ecosystems through multiple sources</w:t>
      </w:r>
      <w:r w:rsidR="00174BD5">
        <w:rPr>
          <w:rFonts w:ascii="Times New Roman" w:hAnsi="Times New Roman" w:cs="Times New Roman"/>
          <w:lang w:val="en-GB"/>
        </w:rPr>
        <w:t xml:space="preserve">, </w:t>
      </w:r>
      <w:r w:rsidR="002A32EB">
        <w:rPr>
          <w:rFonts w:ascii="Times New Roman" w:hAnsi="Times New Roman" w:cs="Times New Roman"/>
          <w:lang w:val="en-GB"/>
        </w:rPr>
        <w:t xml:space="preserve">often </w:t>
      </w:r>
      <w:commentRangeStart w:id="10"/>
      <w:del w:id="11" w:author="Pablo Capilla Lasheras" w:date="2022-11-28T16:12:00Z">
        <w:r w:rsidR="00174BD5" w:rsidDel="00840973">
          <w:rPr>
            <w:rFonts w:ascii="Times New Roman" w:hAnsi="Times New Roman" w:cs="Times New Roman"/>
            <w:lang w:val="en-GB"/>
          </w:rPr>
          <w:delText>represen</w:delText>
        </w:r>
        <w:r w:rsidR="0030060E" w:rsidDel="00840973">
          <w:rPr>
            <w:rFonts w:ascii="Times New Roman" w:hAnsi="Times New Roman" w:cs="Times New Roman"/>
            <w:lang w:val="en-GB"/>
          </w:rPr>
          <w:delText xml:space="preserve">ting </w:delText>
        </w:r>
      </w:del>
      <w:ins w:id="12" w:author="Pablo Capilla Lasheras" w:date="2022-11-28T16:12:00Z">
        <w:r w:rsidR="00840973">
          <w:rPr>
            <w:rFonts w:ascii="Times New Roman" w:hAnsi="Times New Roman" w:cs="Times New Roman"/>
            <w:lang w:val="en-GB"/>
          </w:rPr>
          <w:t xml:space="preserve">creating </w:t>
        </w:r>
      </w:ins>
      <w:commentRangeEnd w:id="10"/>
      <w:ins w:id="13" w:author="Pablo Capilla Lasheras" w:date="2022-11-28T16:13:00Z">
        <w:r w:rsidR="00840973">
          <w:rPr>
            <w:rStyle w:val="CommentReference"/>
          </w:rPr>
          <w:commentReference w:id="10"/>
        </w:r>
      </w:ins>
      <w:r w:rsidR="00174BD5">
        <w:rPr>
          <w:rFonts w:ascii="Times New Roman" w:hAnsi="Times New Roman" w:cs="Times New Roman"/>
          <w:lang w:val="en-GB"/>
        </w:rPr>
        <w:t xml:space="preserve">novel </w:t>
      </w:r>
      <w:r w:rsidR="00615F53">
        <w:rPr>
          <w:rFonts w:ascii="Times New Roman" w:hAnsi="Times New Roman" w:cs="Times New Roman"/>
          <w:lang w:val="en-GB"/>
        </w:rPr>
        <w:t xml:space="preserve">and </w:t>
      </w:r>
      <w:commentRangeStart w:id="14"/>
      <w:del w:id="15" w:author="Pablo Capilla Lasheras" w:date="2022-11-28T16:12:00Z">
        <w:r w:rsidR="00615F53" w:rsidDel="00840973">
          <w:rPr>
            <w:rFonts w:ascii="Times New Roman" w:hAnsi="Times New Roman" w:cs="Times New Roman"/>
            <w:lang w:val="en-GB"/>
          </w:rPr>
          <w:delText xml:space="preserve">challenging </w:delText>
        </w:r>
      </w:del>
      <w:r w:rsidR="00CD5AFE">
        <w:rPr>
          <w:rFonts w:ascii="Times New Roman" w:hAnsi="Times New Roman" w:cs="Times New Roman"/>
          <w:lang w:val="en-GB"/>
        </w:rPr>
        <w:t xml:space="preserve">stressful </w:t>
      </w:r>
      <w:commentRangeEnd w:id="14"/>
      <w:r w:rsidR="00840973">
        <w:rPr>
          <w:rStyle w:val="CommentReference"/>
        </w:rPr>
        <w:commentReference w:id="14"/>
      </w:r>
      <w:r w:rsidR="00CD5AFE">
        <w:rPr>
          <w:rFonts w:ascii="Times New Roman" w:hAnsi="Times New Roman" w:cs="Times New Roman"/>
          <w:lang w:val="en-GB"/>
        </w:rPr>
        <w:t>conditions</w:t>
      </w:r>
      <w:r w:rsidR="00174BD5">
        <w:rPr>
          <w:rFonts w:ascii="Times New Roman" w:hAnsi="Times New Roman" w:cs="Times New Roman"/>
          <w:lang w:val="en-GB"/>
        </w:rPr>
        <w:t xml:space="preserve"> for wildlife</w:t>
      </w:r>
      <w:r w:rsidR="001F0EC1">
        <w:rPr>
          <w:rFonts w:ascii="Times New Roman" w:hAnsi="Times New Roman" w:cs="Times New Roman"/>
          <w:lang w:val="en-GB"/>
        </w:rPr>
        <w:t>.</w:t>
      </w:r>
      <w:r w:rsidR="007D1B8B">
        <w:rPr>
          <w:rFonts w:ascii="Times New Roman" w:hAnsi="Times New Roman" w:cs="Times New Roman"/>
          <w:lang w:val="en-GB"/>
        </w:rPr>
        <w:t xml:space="preserve"> T</w:t>
      </w:r>
      <w:r w:rsidR="00700B73" w:rsidRPr="00163D4D">
        <w:rPr>
          <w:rFonts w:ascii="Times New Roman" w:hAnsi="Times New Roman" w:cs="Times New Roman"/>
          <w:lang w:val="en-GB"/>
        </w:rPr>
        <w:t xml:space="preserve">he </w:t>
      </w:r>
      <w:r w:rsidR="00647489">
        <w:rPr>
          <w:rFonts w:ascii="Times New Roman" w:hAnsi="Times New Roman" w:cs="Times New Roman"/>
          <w:lang w:val="en-GB"/>
        </w:rPr>
        <w:t>susceptibility</w:t>
      </w:r>
      <w:r w:rsidR="00700B73" w:rsidRPr="00163D4D">
        <w:rPr>
          <w:rFonts w:ascii="Times New Roman" w:hAnsi="Times New Roman" w:cs="Times New Roman"/>
          <w:lang w:val="en-GB"/>
        </w:rPr>
        <w:t xml:space="preserve"> </w:t>
      </w:r>
      <w:r w:rsidR="00F56501" w:rsidRPr="00163D4D">
        <w:rPr>
          <w:rFonts w:ascii="Times New Roman" w:hAnsi="Times New Roman" w:cs="Times New Roman"/>
          <w:lang w:val="en-GB"/>
        </w:rPr>
        <w:t xml:space="preserve">of organisms </w:t>
      </w:r>
      <w:r w:rsidR="00700B73" w:rsidRPr="00163D4D">
        <w:rPr>
          <w:rFonts w:ascii="Times New Roman" w:hAnsi="Times New Roman" w:cs="Times New Roman"/>
          <w:lang w:val="en-GB"/>
        </w:rPr>
        <w:t xml:space="preserve">to </w:t>
      </w:r>
      <w:ins w:id="16" w:author="Pablo Capilla Lasheras" w:date="2022-11-28T16:37:00Z">
        <w:r w:rsidR="005C3DA4">
          <w:rPr>
            <w:rFonts w:ascii="Times New Roman" w:hAnsi="Times New Roman" w:cs="Times New Roman"/>
            <w:lang w:val="en-GB"/>
          </w:rPr>
          <w:t xml:space="preserve">these </w:t>
        </w:r>
      </w:ins>
      <w:r w:rsidR="001F0EC1">
        <w:rPr>
          <w:rFonts w:ascii="Times New Roman" w:hAnsi="Times New Roman" w:cs="Times New Roman"/>
          <w:lang w:val="en-GB"/>
        </w:rPr>
        <w:t xml:space="preserve">pollutants </w:t>
      </w:r>
      <w:del w:id="17" w:author="Pablo Capilla Lasheras" w:date="2022-11-28T16:14:00Z">
        <w:r w:rsidR="001F0EC1" w:rsidDel="00840973">
          <w:rPr>
            <w:rFonts w:ascii="Times New Roman" w:hAnsi="Times New Roman" w:cs="Times New Roman"/>
            <w:lang w:val="en-GB"/>
          </w:rPr>
          <w:delText>may</w:delText>
        </w:r>
        <w:r w:rsidR="00700B73" w:rsidRPr="00163D4D" w:rsidDel="00840973">
          <w:rPr>
            <w:rFonts w:ascii="Times New Roman" w:hAnsi="Times New Roman" w:cs="Times New Roman"/>
            <w:lang w:val="en-GB"/>
          </w:rPr>
          <w:delText xml:space="preserve"> </w:delText>
        </w:r>
      </w:del>
      <w:ins w:id="18" w:author="Pablo Capilla Lasheras" w:date="2022-11-28T16:14:00Z">
        <w:r w:rsidR="00840973">
          <w:rPr>
            <w:rFonts w:ascii="Times New Roman" w:hAnsi="Times New Roman" w:cs="Times New Roman"/>
            <w:lang w:val="en-GB"/>
          </w:rPr>
          <w:t>could</w:t>
        </w:r>
        <w:r w:rsidR="00840973" w:rsidRPr="00163D4D">
          <w:rPr>
            <w:rFonts w:ascii="Times New Roman" w:hAnsi="Times New Roman" w:cs="Times New Roman"/>
            <w:lang w:val="en-GB"/>
          </w:rPr>
          <w:t xml:space="preserve"> </w:t>
        </w:r>
      </w:ins>
      <w:del w:id="19" w:author="Pablo Capilla Lasheras" w:date="2022-11-28T16:14:00Z">
        <w:r w:rsidR="007D1B8B" w:rsidDel="00840973">
          <w:rPr>
            <w:rFonts w:ascii="Times New Roman" w:hAnsi="Times New Roman" w:cs="Times New Roman"/>
            <w:lang w:val="en-GB"/>
          </w:rPr>
          <w:delText xml:space="preserve">also </w:delText>
        </w:r>
      </w:del>
      <w:r w:rsidR="00700B73" w:rsidRPr="00163D4D">
        <w:rPr>
          <w:rFonts w:ascii="Times New Roman" w:hAnsi="Times New Roman" w:cs="Times New Roman"/>
          <w:lang w:val="en-GB"/>
        </w:rPr>
        <w:t>change across a lifetime</w:t>
      </w:r>
      <w:del w:id="20" w:author="Pablo Capilla Lasheras" w:date="2022-11-28T16:17:00Z">
        <w:r w:rsidR="00700B73" w:rsidRPr="00163D4D" w:rsidDel="00840973">
          <w:rPr>
            <w:rFonts w:ascii="Times New Roman" w:hAnsi="Times New Roman" w:cs="Times New Roman"/>
            <w:lang w:val="en-GB"/>
          </w:rPr>
          <w:delText>,</w:delText>
        </w:r>
      </w:del>
      <w:r w:rsidR="00700B73" w:rsidRPr="00163D4D">
        <w:rPr>
          <w:rFonts w:ascii="Times New Roman" w:hAnsi="Times New Roman" w:cs="Times New Roman"/>
          <w:lang w:val="en-GB"/>
        </w:rPr>
        <w:t xml:space="preserve"> </w:t>
      </w:r>
      <w:ins w:id="21" w:author="Pablo Capilla Lasheras" w:date="2022-11-28T16:17:00Z">
        <w:r w:rsidR="00840973">
          <w:rPr>
            <w:rFonts w:ascii="Times New Roman" w:hAnsi="Times New Roman" w:cs="Times New Roman"/>
            <w:lang w:val="en-GB"/>
          </w:rPr>
          <w:t xml:space="preserve">and be of </w:t>
        </w:r>
      </w:ins>
      <w:ins w:id="22" w:author="Pablo Capilla Lasheras" w:date="2022-11-28T16:15:00Z">
        <w:r w:rsidR="00840973">
          <w:rPr>
            <w:rFonts w:ascii="Times New Roman" w:hAnsi="Times New Roman" w:cs="Times New Roman"/>
            <w:lang w:val="en-GB"/>
          </w:rPr>
          <w:t>particular</w:t>
        </w:r>
      </w:ins>
      <w:ins w:id="23" w:author="Pablo Capilla Lasheras" w:date="2022-11-28T16:17:00Z">
        <w:r w:rsidR="00840973">
          <w:rPr>
            <w:rFonts w:ascii="Times New Roman" w:hAnsi="Times New Roman" w:cs="Times New Roman"/>
            <w:lang w:val="en-GB"/>
          </w:rPr>
          <w:t xml:space="preserve"> relevance for </w:t>
        </w:r>
      </w:ins>
      <w:del w:id="24" w:author="Pablo Capilla Lasheras" w:date="2022-11-28T16:18:00Z">
        <w:r w:rsidR="00700B73" w:rsidRPr="00163D4D" w:rsidDel="00840973">
          <w:rPr>
            <w:rFonts w:ascii="Times New Roman" w:hAnsi="Times New Roman" w:cs="Times New Roman"/>
            <w:lang w:val="en-GB"/>
          </w:rPr>
          <w:delText xml:space="preserve">a process that can be particularly marked in </w:delText>
        </w:r>
      </w:del>
      <w:r w:rsidR="00700B73" w:rsidRPr="00163D4D">
        <w:rPr>
          <w:rFonts w:ascii="Times New Roman" w:hAnsi="Times New Roman" w:cs="Times New Roman"/>
          <w:lang w:val="en-GB"/>
        </w:rPr>
        <w:t xml:space="preserve">species </w:t>
      </w:r>
      <w:r w:rsidR="001F0EC1">
        <w:rPr>
          <w:rFonts w:ascii="Times New Roman" w:hAnsi="Times New Roman" w:cs="Times New Roman"/>
          <w:lang w:val="en-GB"/>
        </w:rPr>
        <w:t xml:space="preserve">with </w:t>
      </w:r>
      <w:r w:rsidR="003D6C03">
        <w:rPr>
          <w:rFonts w:ascii="Times New Roman" w:hAnsi="Times New Roman" w:cs="Times New Roman"/>
          <w:lang w:val="en-GB"/>
        </w:rPr>
        <w:t>a life cycle</w:t>
      </w:r>
      <w:r w:rsidR="001F0EC1">
        <w:rPr>
          <w:rFonts w:ascii="Times New Roman" w:hAnsi="Times New Roman" w:cs="Times New Roman"/>
          <w:lang w:val="en-GB"/>
        </w:rPr>
        <w:t xml:space="preserve"> </w:t>
      </w:r>
      <w:r w:rsidR="003D6C03">
        <w:rPr>
          <w:rFonts w:ascii="Times New Roman" w:hAnsi="Times New Roman" w:cs="Times New Roman"/>
          <w:lang w:val="en-GB"/>
        </w:rPr>
        <w:t>that includes</w:t>
      </w:r>
      <w:r w:rsidR="000D15CF" w:rsidRPr="00163D4D">
        <w:rPr>
          <w:rFonts w:ascii="Times New Roman" w:hAnsi="Times New Roman" w:cs="Times New Roman"/>
          <w:lang w:val="en-GB"/>
        </w:rPr>
        <w:t xml:space="preserve"> </w:t>
      </w:r>
      <w:r w:rsidR="00FA3EA0" w:rsidRPr="00163D4D">
        <w:rPr>
          <w:rFonts w:ascii="Times New Roman" w:hAnsi="Times New Roman" w:cs="Times New Roman"/>
          <w:lang w:val="en-GB"/>
        </w:rPr>
        <w:t>abrupt life transitions such as metamorphosis</w:t>
      </w:r>
      <w:r w:rsidR="00B650B8">
        <w:rPr>
          <w:rFonts w:ascii="Times New Roman" w:hAnsi="Times New Roman" w:cs="Times New Roman"/>
          <w:lang w:val="en-GB"/>
        </w:rPr>
        <w:t xml:space="preserve"> (Lowe et al. 2021)</w:t>
      </w:r>
      <w:r w:rsidR="00B27C9F" w:rsidRPr="00163D4D">
        <w:rPr>
          <w:rFonts w:ascii="Times New Roman" w:hAnsi="Times New Roman" w:cs="Times New Roman"/>
          <w:lang w:val="en-GB"/>
        </w:rPr>
        <w:t xml:space="preserve">. </w:t>
      </w:r>
      <w:r w:rsidR="00A41781" w:rsidRPr="00163D4D">
        <w:rPr>
          <w:rFonts w:ascii="Times New Roman" w:hAnsi="Times New Roman" w:cs="Times New Roman"/>
          <w:lang w:val="en-GB"/>
        </w:rPr>
        <w:t xml:space="preserve">However, no study to </w:t>
      </w:r>
      <w:r w:rsidR="009319BC">
        <w:rPr>
          <w:rFonts w:ascii="Times New Roman" w:hAnsi="Times New Roman" w:cs="Times New Roman"/>
          <w:lang w:val="en-GB"/>
        </w:rPr>
        <w:t>date</w:t>
      </w:r>
      <w:r w:rsidR="00A41781" w:rsidRPr="00163D4D">
        <w:rPr>
          <w:rFonts w:ascii="Times New Roman" w:hAnsi="Times New Roman" w:cs="Times New Roman"/>
          <w:lang w:val="en-GB"/>
        </w:rPr>
        <w:t xml:space="preserve"> has</w:t>
      </w:r>
      <w:ins w:id="25" w:author="Pablo Capilla Lasheras" w:date="2022-11-28T16:19:00Z">
        <w:r w:rsidR="00840973">
          <w:rPr>
            <w:rFonts w:ascii="Times New Roman" w:hAnsi="Times New Roman" w:cs="Times New Roman"/>
            <w:lang w:val="en-GB"/>
          </w:rPr>
          <w:t xml:space="preserve"> generally and systematically</w:t>
        </w:r>
      </w:ins>
      <w:del w:id="26" w:author="Pablo Capilla Lasheras" w:date="2022-11-28T16:18:00Z">
        <w:r w:rsidR="00A41781" w:rsidRPr="00163D4D" w:rsidDel="00840973">
          <w:rPr>
            <w:rFonts w:ascii="Times New Roman" w:hAnsi="Times New Roman" w:cs="Times New Roman"/>
            <w:lang w:val="en-GB"/>
          </w:rPr>
          <w:delText xml:space="preserve"> </w:delText>
        </w:r>
        <w:r w:rsidR="00DB52B8" w:rsidRPr="00163D4D" w:rsidDel="00840973">
          <w:rPr>
            <w:rFonts w:ascii="Times New Roman" w:hAnsi="Times New Roman" w:cs="Times New Roman"/>
            <w:lang w:val="en-GB"/>
          </w:rPr>
          <w:delText>meta-analytically</w:delText>
        </w:r>
      </w:del>
      <w:r w:rsidR="00A41781" w:rsidRPr="00163D4D">
        <w:rPr>
          <w:rFonts w:ascii="Times New Roman" w:hAnsi="Times New Roman" w:cs="Times New Roman"/>
          <w:lang w:val="en-GB"/>
        </w:rPr>
        <w:t xml:space="preserve"> evaluated </w:t>
      </w:r>
      <w:r w:rsidR="00E671BB" w:rsidRPr="00163D4D">
        <w:rPr>
          <w:rFonts w:ascii="Times New Roman" w:hAnsi="Times New Roman" w:cs="Times New Roman"/>
          <w:lang w:val="en-GB"/>
        </w:rPr>
        <w:t>to what extent</w:t>
      </w:r>
      <w:r w:rsidR="00DB52B8" w:rsidRPr="00163D4D">
        <w:rPr>
          <w:rFonts w:ascii="Times New Roman" w:hAnsi="Times New Roman" w:cs="Times New Roman"/>
          <w:lang w:val="en-GB"/>
        </w:rPr>
        <w:t xml:space="preserve"> </w:t>
      </w:r>
      <w:ins w:id="27" w:author="Pablo Capilla Lasheras" w:date="2022-11-28T16:37:00Z">
        <w:r w:rsidR="005C3DA4">
          <w:rPr>
            <w:rFonts w:ascii="Times New Roman" w:hAnsi="Times New Roman" w:cs="Times New Roman"/>
            <w:lang w:val="en-GB"/>
          </w:rPr>
          <w:t xml:space="preserve">anthropogenic chemical </w:t>
        </w:r>
      </w:ins>
      <w:r w:rsidR="00A41781" w:rsidRPr="00163D4D">
        <w:rPr>
          <w:rFonts w:ascii="Times New Roman" w:hAnsi="Times New Roman" w:cs="Times New Roman"/>
          <w:lang w:val="en-GB"/>
        </w:rPr>
        <w:t xml:space="preserve">pollutants impact </w:t>
      </w:r>
      <w:del w:id="28" w:author="Pablo Capilla Lasheras" w:date="2022-11-28T16:19:00Z">
        <w:r w:rsidR="00A03036" w:rsidRPr="00163D4D" w:rsidDel="00840973">
          <w:rPr>
            <w:rFonts w:ascii="Times New Roman" w:hAnsi="Times New Roman" w:cs="Times New Roman"/>
            <w:lang w:val="en-GB"/>
          </w:rPr>
          <w:delText xml:space="preserve">on </w:delText>
        </w:r>
      </w:del>
      <w:r w:rsidR="00A03036" w:rsidRPr="00163D4D">
        <w:rPr>
          <w:rFonts w:ascii="Times New Roman" w:hAnsi="Times New Roman" w:cs="Times New Roman"/>
          <w:lang w:val="en-GB"/>
        </w:rPr>
        <w:t xml:space="preserve">the physiology </w:t>
      </w:r>
      <w:r w:rsidR="00FA3EA0" w:rsidRPr="00163D4D">
        <w:rPr>
          <w:rFonts w:ascii="Times New Roman" w:hAnsi="Times New Roman" w:cs="Times New Roman"/>
          <w:lang w:val="en-GB"/>
        </w:rPr>
        <w:t xml:space="preserve">of species with </w:t>
      </w:r>
      <w:commentRangeStart w:id="29"/>
      <w:r w:rsidR="00FA3EA0" w:rsidRPr="00163D4D">
        <w:rPr>
          <w:rFonts w:ascii="Times New Roman" w:hAnsi="Times New Roman" w:cs="Times New Roman"/>
          <w:lang w:val="en-GB"/>
        </w:rPr>
        <w:t>complex-life cycles</w:t>
      </w:r>
      <w:commentRangeEnd w:id="29"/>
      <w:r w:rsidR="00840973">
        <w:rPr>
          <w:rStyle w:val="CommentReference"/>
        </w:rPr>
        <w:commentReference w:id="29"/>
      </w:r>
      <w:del w:id="30" w:author="Pablo Capilla Lasheras" w:date="2022-11-28T16:20:00Z">
        <w:r w:rsidR="00FA3EA0" w:rsidRPr="00163D4D" w:rsidDel="00840973">
          <w:rPr>
            <w:rFonts w:ascii="Times New Roman" w:hAnsi="Times New Roman" w:cs="Times New Roman"/>
            <w:lang w:val="en-GB"/>
          </w:rPr>
          <w:delText>, a</w:delText>
        </w:r>
      </w:del>
      <w:ins w:id="31" w:author="Pablo Capilla Lasheras" w:date="2022-11-28T16:20:00Z">
        <w:r w:rsidR="00840973">
          <w:rPr>
            <w:rFonts w:ascii="Times New Roman" w:hAnsi="Times New Roman" w:cs="Times New Roman"/>
            <w:lang w:val="en-GB"/>
          </w:rPr>
          <w:t xml:space="preserve">. </w:t>
        </w:r>
      </w:ins>
      <w:ins w:id="32" w:author="Pablo Capilla Lasheras" w:date="2022-11-28T16:21:00Z">
        <w:r w:rsidR="00840973">
          <w:rPr>
            <w:rFonts w:ascii="Times New Roman" w:hAnsi="Times New Roman" w:cs="Times New Roman"/>
            <w:lang w:val="en-GB"/>
          </w:rPr>
          <w:t xml:space="preserve">Such assessment would increase our understanding of how pollution affect population dynamics and might help explain </w:t>
        </w:r>
      </w:ins>
      <w:del w:id="33" w:author="Pablo Capilla Lasheras" w:date="2022-11-28T16:21:00Z">
        <w:r w:rsidR="00FA3EA0" w:rsidRPr="00163D4D" w:rsidDel="00840973">
          <w:rPr>
            <w:rFonts w:ascii="Times New Roman" w:hAnsi="Times New Roman" w:cs="Times New Roman"/>
            <w:lang w:val="en-GB"/>
          </w:rPr>
          <w:delText xml:space="preserve"> </w:delText>
        </w:r>
        <w:r w:rsidR="00A41781" w:rsidRPr="00163D4D" w:rsidDel="00840973">
          <w:rPr>
            <w:rFonts w:ascii="Times New Roman" w:hAnsi="Times New Roman" w:cs="Times New Roman"/>
            <w:lang w:val="en-GB"/>
          </w:rPr>
          <w:delText xml:space="preserve">knowledge </w:delText>
        </w:r>
        <w:r w:rsidR="00FA3EA0" w:rsidRPr="00163D4D" w:rsidDel="00840973">
          <w:rPr>
            <w:rFonts w:ascii="Times New Roman" w:hAnsi="Times New Roman" w:cs="Times New Roman"/>
            <w:lang w:val="en-GB"/>
          </w:rPr>
          <w:delText>that can</w:delText>
        </w:r>
        <w:r w:rsidR="001E6C9E" w:rsidRPr="00163D4D" w:rsidDel="00840973">
          <w:rPr>
            <w:rFonts w:ascii="Times New Roman" w:hAnsi="Times New Roman" w:cs="Times New Roman"/>
            <w:lang w:val="en-GB"/>
          </w:rPr>
          <w:delText xml:space="preserve"> </w:delText>
        </w:r>
        <w:r w:rsidR="00557FD1" w:rsidRPr="00163D4D" w:rsidDel="00840973">
          <w:rPr>
            <w:rFonts w:ascii="Times New Roman" w:hAnsi="Times New Roman" w:cs="Times New Roman"/>
            <w:lang w:val="en-GB"/>
          </w:rPr>
          <w:delText>improve our understanding of</w:delText>
        </w:r>
        <w:r w:rsidR="00A41781" w:rsidRPr="00163D4D" w:rsidDel="00840973">
          <w:rPr>
            <w:rFonts w:ascii="Times New Roman" w:hAnsi="Times New Roman" w:cs="Times New Roman"/>
            <w:lang w:val="en-GB"/>
          </w:rPr>
          <w:delText xml:space="preserve"> </w:delText>
        </w:r>
      </w:del>
      <w:r w:rsidR="002F20E7">
        <w:rPr>
          <w:rFonts w:ascii="Times New Roman" w:hAnsi="Times New Roman" w:cs="Times New Roman"/>
          <w:lang w:val="en-GB"/>
        </w:rPr>
        <w:t>population</w:t>
      </w:r>
      <w:r w:rsidR="00205557">
        <w:rPr>
          <w:rFonts w:ascii="Times New Roman" w:hAnsi="Times New Roman" w:cs="Times New Roman"/>
          <w:lang w:val="en-GB"/>
        </w:rPr>
        <w:t xml:space="preserve"> decline</w:t>
      </w:r>
      <w:r w:rsidR="002F20E7">
        <w:rPr>
          <w:rFonts w:ascii="Times New Roman" w:hAnsi="Times New Roman" w:cs="Times New Roman"/>
          <w:lang w:val="en-GB"/>
        </w:rPr>
        <w:t>s</w:t>
      </w:r>
      <w:r w:rsidR="009319BC">
        <w:rPr>
          <w:rFonts w:ascii="Times New Roman" w:hAnsi="Times New Roman" w:cs="Times New Roman"/>
          <w:lang w:val="en-GB"/>
        </w:rPr>
        <w:t xml:space="preserve"> </w:t>
      </w:r>
      <w:r w:rsidR="00205557">
        <w:rPr>
          <w:rFonts w:ascii="Times New Roman" w:hAnsi="Times New Roman" w:cs="Times New Roman"/>
          <w:lang w:val="en-GB"/>
        </w:rPr>
        <w:t xml:space="preserve">under </w:t>
      </w:r>
      <w:commentRangeStart w:id="34"/>
      <w:r w:rsidR="00205557">
        <w:rPr>
          <w:rFonts w:ascii="Times New Roman" w:hAnsi="Times New Roman" w:cs="Times New Roman"/>
          <w:lang w:val="en-GB"/>
        </w:rPr>
        <w:t>a number of</w:t>
      </w:r>
      <w:r w:rsidR="00BE64BB" w:rsidRPr="00163D4D">
        <w:rPr>
          <w:rFonts w:ascii="Times New Roman" w:hAnsi="Times New Roman" w:cs="Times New Roman"/>
          <w:lang w:val="en-GB"/>
        </w:rPr>
        <w:t xml:space="preserve"> </w:t>
      </w:r>
      <w:r w:rsidR="00FA3EA0" w:rsidRPr="00163D4D">
        <w:rPr>
          <w:rFonts w:ascii="Times New Roman" w:hAnsi="Times New Roman" w:cs="Times New Roman"/>
          <w:lang w:val="en-GB"/>
        </w:rPr>
        <w:t>scenarios</w:t>
      </w:r>
      <w:commentRangeEnd w:id="34"/>
      <w:r w:rsidR="00840973">
        <w:rPr>
          <w:rStyle w:val="CommentReference"/>
        </w:rPr>
        <w:commentReference w:id="34"/>
      </w:r>
      <w:r w:rsidR="00855CEC" w:rsidRPr="00163D4D">
        <w:rPr>
          <w:rFonts w:ascii="Times New Roman" w:hAnsi="Times New Roman" w:cs="Times New Roman"/>
          <w:lang w:val="en-GB"/>
        </w:rPr>
        <w:t>.</w:t>
      </w:r>
      <w:r w:rsidR="002463C0" w:rsidRPr="00163D4D">
        <w:rPr>
          <w:rFonts w:ascii="Times New Roman" w:hAnsi="Times New Roman" w:cs="Times New Roman"/>
          <w:lang w:val="en-GB"/>
        </w:rPr>
        <w:t xml:space="preserve"> </w:t>
      </w:r>
    </w:p>
    <w:p w14:paraId="17537076" w14:textId="7D0CB900" w:rsidR="00473599" w:rsidRPr="00163D4D" w:rsidRDefault="001B2457" w:rsidP="00A01FE2">
      <w:pPr>
        <w:spacing w:line="480" w:lineRule="auto"/>
        <w:jc w:val="both"/>
        <w:rPr>
          <w:rFonts w:ascii="Times New Roman" w:hAnsi="Times New Roman" w:cs="Times New Roman"/>
          <w:lang w:val="en-GB"/>
        </w:rPr>
      </w:pPr>
      <w:r w:rsidRPr="00163D4D">
        <w:rPr>
          <w:rFonts w:ascii="Times New Roman" w:hAnsi="Times New Roman" w:cs="Times New Roman"/>
          <w:lang w:val="en-GB"/>
        </w:rPr>
        <w:tab/>
      </w:r>
      <w:del w:id="35" w:author="Pablo Capilla Lasheras" w:date="2022-11-28T16:24:00Z">
        <w:r w:rsidR="00F01550" w:rsidRPr="00163D4D" w:rsidDel="000F672E">
          <w:rPr>
            <w:rFonts w:ascii="Times New Roman" w:hAnsi="Times New Roman" w:cs="Times New Roman"/>
            <w:lang w:val="en-GB"/>
          </w:rPr>
          <w:delText xml:space="preserve">The </w:delText>
        </w:r>
        <w:r w:rsidR="004D0C70" w:rsidDel="000F672E">
          <w:rPr>
            <w:rFonts w:ascii="Times New Roman" w:hAnsi="Times New Roman" w:cs="Times New Roman"/>
            <w:lang w:val="en-GB"/>
          </w:rPr>
          <w:delText>e</w:delText>
        </w:r>
      </w:del>
      <w:ins w:id="36" w:author="Pablo Capilla Lasheras" w:date="2022-11-28T16:24:00Z">
        <w:r w:rsidR="000F672E">
          <w:rPr>
            <w:rFonts w:ascii="Times New Roman" w:hAnsi="Times New Roman" w:cs="Times New Roman"/>
            <w:lang w:val="en-GB"/>
          </w:rPr>
          <w:t>E</w:t>
        </w:r>
      </w:ins>
      <w:r w:rsidR="004D0C70">
        <w:rPr>
          <w:rFonts w:ascii="Times New Roman" w:hAnsi="Times New Roman" w:cs="Times New Roman"/>
          <w:lang w:val="en-GB"/>
        </w:rPr>
        <w:t>xposure</w:t>
      </w:r>
      <w:r w:rsidR="00F01550" w:rsidRPr="00163D4D">
        <w:rPr>
          <w:rFonts w:ascii="Times New Roman" w:hAnsi="Times New Roman" w:cs="Times New Roman"/>
          <w:lang w:val="en-GB"/>
        </w:rPr>
        <w:t xml:space="preserve"> </w:t>
      </w:r>
      <w:r w:rsidR="004D0C70">
        <w:rPr>
          <w:rFonts w:ascii="Times New Roman" w:hAnsi="Times New Roman" w:cs="Times New Roman"/>
          <w:lang w:val="en-GB"/>
        </w:rPr>
        <w:t>to</w:t>
      </w:r>
      <w:r w:rsidR="00F01550" w:rsidRPr="00163D4D">
        <w:rPr>
          <w:rFonts w:ascii="Times New Roman" w:hAnsi="Times New Roman" w:cs="Times New Roman"/>
          <w:lang w:val="en-GB"/>
        </w:rPr>
        <w:t xml:space="preserve"> pollutants</w:t>
      </w:r>
      <w:r w:rsidR="009035A2" w:rsidRPr="00163D4D">
        <w:rPr>
          <w:rFonts w:ascii="Times New Roman" w:hAnsi="Times New Roman" w:cs="Times New Roman"/>
          <w:lang w:val="en-GB"/>
        </w:rPr>
        <w:t xml:space="preserve"> </w:t>
      </w:r>
      <w:r w:rsidR="005D626E">
        <w:rPr>
          <w:rFonts w:ascii="Times New Roman" w:hAnsi="Times New Roman" w:cs="Times New Roman"/>
          <w:lang w:val="en-GB"/>
        </w:rPr>
        <w:t>can induce</w:t>
      </w:r>
      <w:r w:rsidR="009035A2" w:rsidRPr="00163D4D">
        <w:rPr>
          <w:rFonts w:ascii="Times New Roman" w:hAnsi="Times New Roman" w:cs="Times New Roman"/>
          <w:lang w:val="en-GB"/>
        </w:rPr>
        <w:t xml:space="preserve"> a broad range of </w:t>
      </w:r>
      <w:commentRangeStart w:id="37"/>
      <w:r w:rsidR="00B650B8">
        <w:rPr>
          <w:rFonts w:ascii="Times New Roman" w:hAnsi="Times New Roman" w:cs="Times New Roman"/>
          <w:lang w:val="en-GB"/>
        </w:rPr>
        <w:t>phenotypic</w:t>
      </w:r>
      <w:commentRangeEnd w:id="37"/>
      <w:r w:rsidR="000F672E">
        <w:rPr>
          <w:rStyle w:val="CommentReference"/>
        </w:rPr>
        <w:commentReference w:id="37"/>
      </w:r>
      <w:r w:rsidR="00B650B8">
        <w:rPr>
          <w:rFonts w:ascii="Times New Roman" w:hAnsi="Times New Roman" w:cs="Times New Roman"/>
          <w:lang w:val="en-GB"/>
        </w:rPr>
        <w:t xml:space="preserve"> and physiological </w:t>
      </w:r>
      <w:r w:rsidR="0004424F">
        <w:rPr>
          <w:rFonts w:ascii="Times New Roman" w:hAnsi="Times New Roman" w:cs="Times New Roman"/>
          <w:lang w:val="en-GB"/>
        </w:rPr>
        <w:t>changes</w:t>
      </w:r>
      <w:r w:rsidR="00A51AE0">
        <w:rPr>
          <w:rFonts w:ascii="Times New Roman" w:hAnsi="Times New Roman" w:cs="Times New Roman"/>
          <w:lang w:val="en-GB"/>
        </w:rPr>
        <w:t xml:space="preserve"> that </w:t>
      </w:r>
      <w:del w:id="38" w:author="Pablo Capilla Lasheras" w:date="2022-11-28T16:25:00Z">
        <w:r w:rsidR="005D626E" w:rsidDel="000F672E">
          <w:rPr>
            <w:rFonts w:ascii="Times New Roman" w:hAnsi="Times New Roman" w:cs="Times New Roman"/>
            <w:lang w:val="en-GB"/>
          </w:rPr>
          <w:delText xml:space="preserve">often </w:delText>
        </w:r>
      </w:del>
      <w:r w:rsidR="00A51AE0">
        <w:rPr>
          <w:rFonts w:ascii="Times New Roman" w:hAnsi="Times New Roman" w:cs="Times New Roman"/>
          <w:lang w:val="en-GB"/>
        </w:rPr>
        <w:t xml:space="preserve">are </w:t>
      </w:r>
      <w:r w:rsidR="00302B44">
        <w:rPr>
          <w:rFonts w:ascii="Times New Roman" w:hAnsi="Times New Roman" w:cs="Times New Roman"/>
          <w:lang w:val="en-GB"/>
        </w:rPr>
        <w:t>metabolically</w:t>
      </w:r>
      <w:r w:rsidR="00A51AE0">
        <w:rPr>
          <w:rFonts w:ascii="Times New Roman" w:hAnsi="Times New Roman" w:cs="Times New Roman"/>
          <w:lang w:val="en-GB"/>
        </w:rPr>
        <w:t xml:space="preserve"> demanding</w:t>
      </w:r>
      <w:r w:rsidR="006E78F7">
        <w:rPr>
          <w:rFonts w:ascii="Times New Roman" w:hAnsi="Times New Roman" w:cs="Times New Roman"/>
          <w:lang w:val="en-GB"/>
        </w:rPr>
        <w:t xml:space="preserve"> (REFS)</w:t>
      </w:r>
      <w:r w:rsidR="00A51AE0">
        <w:rPr>
          <w:rFonts w:ascii="Times New Roman" w:hAnsi="Times New Roman" w:cs="Times New Roman"/>
          <w:lang w:val="en-GB"/>
        </w:rPr>
        <w:t xml:space="preserve">. </w:t>
      </w:r>
      <w:r w:rsidR="00F01550" w:rsidRPr="00163D4D">
        <w:rPr>
          <w:rFonts w:ascii="Times New Roman" w:hAnsi="Times New Roman" w:cs="Times New Roman"/>
          <w:lang w:val="en-GB"/>
        </w:rPr>
        <w:t>Enhanced metabolism</w:t>
      </w:r>
      <w:r w:rsidR="008963EC" w:rsidRPr="00163D4D">
        <w:rPr>
          <w:rFonts w:ascii="Times New Roman" w:hAnsi="Times New Roman" w:cs="Times New Roman"/>
          <w:lang w:val="en-GB"/>
        </w:rPr>
        <w:t xml:space="preserve"> </w:t>
      </w:r>
      <w:r w:rsidR="00371C00" w:rsidRPr="00163D4D">
        <w:rPr>
          <w:rFonts w:ascii="Times New Roman" w:hAnsi="Times New Roman" w:cs="Times New Roman"/>
          <w:lang w:val="en-GB"/>
        </w:rPr>
        <w:t>re</w:t>
      </w:r>
      <w:r w:rsidR="00701532">
        <w:rPr>
          <w:rFonts w:ascii="Times New Roman" w:hAnsi="Times New Roman" w:cs="Times New Roman"/>
          <w:lang w:val="en-GB"/>
        </w:rPr>
        <w:t xml:space="preserve">quires the generation of </w:t>
      </w:r>
      <w:r w:rsidR="00302B44">
        <w:rPr>
          <w:rFonts w:ascii="Times New Roman" w:hAnsi="Times New Roman" w:cs="Times New Roman"/>
          <w:lang w:val="en-GB"/>
        </w:rPr>
        <w:t xml:space="preserve">energy through </w:t>
      </w:r>
      <w:commentRangeStart w:id="39"/>
      <w:ins w:id="40" w:author="Pablo Capilla Lasheras" w:date="2022-11-28T16:26:00Z">
        <w:r w:rsidR="000F672E">
          <w:rPr>
            <w:rFonts w:ascii="Times New Roman" w:hAnsi="Times New Roman" w:cs="Times New Roman"/>
            <w:lang w:val="en-GB"/>
          </w:rPr>
          <w:t xml:space="preserve">the breakdown of </w:t>
        </w:r>
        <w:commentRangeEnd w:id="39"/>
        <w:r w:rsidR="000F672E">
          <w:rPr>
            <w:rStyle w:val="CommentReference"/>
          </w:rPr>
          <w:commentReference w:id="39"/>
        </w:r>
      </w:ins>
      <w:r w:rsidR="00701532">
        <w:rPr>
          <w:rFonts w:ascii="Times New Roman" w:hAnsi="Times New Roman" w:cs="Times New Roman"/>
          <w:lang w:val="en-GB"/>
        </w:rPr>
        <w:t xml:space="preserve">ATP </w:t>
      </w:r>
      <w:r w:rsidR="00A51AE0">
        <w:rPr>
          <w:rFonts w:ascii="Times New Roman" w:hAnsi="Times New Roman" w:cs="Times New Roman"/>
          <w:lang w:val="en-GB"/>
        </w:rPr>
        <w:t>and can lead</w:t>
      </w:r>
      <w:r w:rsidR="00371C00" w:rsidRPr="00163D4D">
        <w:rPr>
          <w:rFonts w:ascii="Times New Roman" w:hAnsi="Times New Roman" w:cs="Times New Roman"/>
          <w:lang w:val="en-GB"/>
        </w:rPr>
        <w:t xml:space="preserve"> to</w:t>
      </w:r>
      <w:r w:rsidR="008963EC" w:rsidRPr="00163D4D">
        <w:rPr>
          <w:rFonts w:ascii="Times New Roman" w:hAnsi="Times New Roman" w:cs="Times New Roman"/>
          <w:lang w:val="en-GB"/>
        </w:rPr>
        <w:t xml:space="preserve"> the production</w:t>
      </w:r>
      <w:r w:rsidR="00A8121F" w:rsidRPr="00163D4D">
        <w:rPr>
          <w:rFonts w:ascii="Times New Roman" w:hAnsi="Times New Roman" w:cs="Times New Roman"/>
          <w:lang w:val="en-GB"/>
        </w:rPr>
        <w:t xml:space="preserve"> of reactive oxygen species (ROS)</w:t>
      </w:r>
      <w:r w:rsidR="008963EC" w:rsidRPr="00163D4D">
        <w:rPr>
          <w:rFonts w:ascii="Times New Roman" w:hAnsi="Times New Roman" w:cs="Times New Roman"/>
          <w:lang w:val="en-GB"/>
        </w:rPr>
        <w:t xml:space="preserve">. </w:t>
      </w:r>
      <w:commentRangeStart w:id="41"/>
      <w:r w:rsidR="008963EC" w:rsidRPr="00163D4D">
        <w:rPr>
          <w:rFonts w:ascii="Times New Roman" w:hAnsi="Times New Roman" w:cs="Times New Roman"/>
          <w:lang w:val="en-GB"/>
        </w:rPr>
        <w:t>In a homoeostatic scenario</w:t>
      </w:r>
      <w:commentRangeEnd w:id="41"/>
      <w:r w:rsidR="000F672E">
        <w:rPr>
          <w:rStyle w:val="CommentReference"/>
        </w:rPr>
        <w:commentReference w:id="41"/>
      </w:r>
      <w:r w:rsidR="008963EC" w:rsidRPr="00163D4D">
        <w:rPr>
          <w:rFonts w:ascii="Times New Roman" w:hAnsi="Times New Roman" w:cs="Times New Roman"/>
          <w:lang w:val="en-GB"/>
        </w:rPr>
        <w:t xml:space="preserve">, ROS </w:t>
      </w:r>
      <w:commentRangeStart w:id="42"/>
      <w:ins w:id="43" w:author="Pablo Capilla Lasheras" w:date="2022-11-28T16:30:00Z">
        <w:r w:rsidR="000F672E">
          <w:rPr>
            <w:rFonts w:ascii="Times New Roman" w:hAnsi="Times New Roman" w:cs="Times New Roman"/>
            <w:lang w:val="en-GB"/>
          </w:rPr>
          <w:t>act as a physiological signal</w:t>
        </w:r>
      </w:ins>
      <w:ins w:id="44" w:author="Pablo Capilla Lasheras" w:date="2022-11-28T16:41:00Z">
        <w:r w:rsidR="005C3DA4">
          <w:rPr>
            <w:rFonts w:ascii="Times New Roman" w:hAnsi="Times New Roman" w:cs="Times New Roman"/>
            <w:lang w:val="en-GB"/>
          </w:rPr>
          <w:t>s</w:t>
        </w:r>
      </w:ins>
      <w:del w:id="45" w:author="Pablo Capilla Lasheras" w:date="2022-11-28T16:30:00Z">
        <w:r w:rsidR="008963EC" w:rsidRPr="00163D4D" w:rsidDel="000F672E">
          <w:rPr>
            <w:rFonts w:ascii="Times New Roman" w:hAnsi="Times New Roman" w:cs="Times New Roman"/>
            <w:lang w:val="en-GB"/>
          </w:rPr>
          <w:delText xml:space="preserve">have </w:delText>
        </w:r>
      </w:del>
      <w:commentRangeEnd w:id="42"/>
      <w:r w:rsidR="000F672E">
        <w:rPr>
          <w:rStyle w:val="CommentReference"/>
        </w:rPr>
        <w:commentReference w:id="42"/>
      </w:r>
      <w:del w:id="46" w:author="Pablo Capilla Lasheras" w:date="2022-11-28T16:30:00Z">
        <w:r w:rsidR="00625104" w:rsidDel="000F672E">
          <w:rPr>
            <w:rFonts w:ascii="Times New Roman" w:hAnsi="Times New Roman" w:cs="Times New Roman"/>
            <w:lang w:val="en-GB"/>
          </w:rPr>
          <w:delText>mainly</w:delText>
        </w:r>
        <w:r w:rsidR="008963EC" w:rsidRPr="00163D4D" w:rsidDel="000F672E">
          <w:rPr>
            <w:rFonts w:ascii="Times New Roman" w:hAnsi="Times New Roman" w:cs="Times New Roman"/>
            <w:lang w:val="en-GB"/>
          </w:rPr>
          <w:delText xml:space="preserve"> </w:delText>
        </w:r>
        <w:r w:rsidR="00701532" w:rsidDel="000F672E">
          <w:rPr>
            <w:rFonts w:ascii="Times New Roman" w:hAnsi="Times New Roman" w:cs="Times New Roman"/>
            <w:lang w:val="en-GB"/>
          </w:rPr>
          <w:delText>signalling functions</w:delText>
        </w:r>
      </w:del>
      <w:ins w:id="47" w:author="Pablo Capilla Lasheras" w:date="2022-11-28T16:30:00Z">
        <w:r w:rsidR="000F672E">
          <w:rPr>
            <w:rFonts w:ascii="Times New Roman" w:hAnsi="Times New Roman" w:cs="Times New Roman"/>
            <w:lang w:val="en-GB"/>
          </w:rPr>
          <w:t>;</w:t>
        </w:r>
      </w:ins>
      <w:del w:id="48" w:author="Pablo Capilla Lasheras" w:date="2022-11-28T16:30:00Z">
        <w:r w:rsidR="00701532" w:rsidDel="000F672E">
          <w:rPr>
            <w:rFonts w:ascii="Times New Roman" w:hAnsi="Times New Roman" w:cs="Times New Roman"/>
            <w:lang w:val="en-GB"/>
          </w:rPr>
          <w:delText>,</w:delText>
        </w:r>
      </w:del>
      <w:r w:rsidR="00701532">
        <w:rPr>
          <w:rFonts w:ascii="Times New Roman" w:hAnsi="Times New Roman" w:cs="Times New Roman"/>
          <w:lang w:val="en-GB"/>
        </w:rPr>
        <w:t xml:space="preserve"> however, i</w:t>
      </w:r>
      <w:r w:rsidR="008963EC" w:rsidRPr="00163D4D">
        <w:rPr>
          <w:rFonts w:ascii="Times New Roman" w:hAnsi="Times New Roman" w:cs="Times New Roman"/>
          <w:lang w:val="en-GB"/>
        </w:rPr>
        <w:t xml:space="preserve">f ROS </w:t>
      </w:r>
      <w:r w:rsidR="005517E0" w:rsidRPr="00163D4D">
        <w:rPr>
          <w:rFonts w:ascii="Times New Roman" w:hAnsi="Times New Roman" w:cs="Times New Roman"/>
          <w:lang w:val="en-GB"/>
        </w:rPr>
        <w:t xml:space="preserve">production </w:t>
      </w:r>
      <w:commentRangeStart w:id="49"/>
      <w:r w:rsidR="008963EC" w:rsidRPr="00163D4D">
        <w:rPr>
          <w:rFonts w:ascii="Times New Roman" w:hAnsi="Times New Roman" w:cs="Times New Roman"/>
          <w:lang w:val="en-GB"/>
        </w:rPr>
        <w:t xml:space="preserve">overpasses the capacity of </w:t>
      </w:r>
      <w:r w:rsidR="005517E0" w:rsidRPr="00163D4D">
        <w:rPr>
          <w:rFonts w:ascii="Times New Roman" w:hAnsi="Times New Roman" w:cs="Times New Roman"/>
          <w:lang w:val="en-GB"/>
        </w:rPr>
        <w:t>organisms</w:t>
      </w:r>
      <w:r w:rsidR="008963EC" w:rsidRPr="00163D4D">
        <w:rPr>
          <w:rFonts w:ascii="Times New Roman" w:hAnsi="Times New Roman" w:cs="Times New Roman"/>
          <w:lang w:val="en-GB"/>
        </w:rPr>
        <w:t xml:space="preserve"> to counteract them</w:t>
      </w:r>
      <w:commentRangeEnd w:id="49"/>
      <w:r w:rsidR="000F672E">
        <w:rPr>
          <w:rStyle w:val="CommentReference"/>
        </w:rPr>
        <w:commentReference w:id="49"/>
      </w:r>
      <w:r w:rsidR="008963EC" w:rsidRPr="00163D4D">
        <w:rPr>
          <w:rFonts w:ascii="Times New Roman" w:hAnsi="Times New Roman" w:cs="Times New Roman"/>
          <w:lang w:val="en-GB"/>
        </w:rPr>
        <w:t xml:space="preserve">, a </w:t>
      </w:r>
      <w:r w:rsidR="005517E0" w:rsidRPr="00163D4D">
        <w:rPr>
          <w:rFonts w:ascii="Times New Roman" w:hAnsi="Times New Roman" w:cs="Times New Roman"/>
          <w:lang w:val="en-GB"/>
        </w:rPr>
        <w:t xml:space="preserve">cellular </w:t>
      </w:r>
      <w:r w:rsidR="008963EC" w:rsidRPr="00163D4D">
        <w:rPr>
          <w:rFonts w:ascii="Times New Roman" w:hAnsi="Times New Roman" w:cs="Times New Roman"/>
          <w:lang w:val="en-GB"/>
        </w:rPr>
        <w:t>oxid</w:t>
      </w:r>
      <w:r w:rsidR="0014561E">
        <w:rPr>
          <w:rFonts w:ascii="Times New Roman" w:hAnsi="Times New Roman" w:cs="Times New Roman"/>
          <w:lang w:val="en-GB"/>
        </w:rPr>
        <w:t xml:space="preserve">ative stress state is induced. </w:t>
      </w:r>
      <w:r w:rsidR="002A32EB">
        <w:rPr>
          <w:rFonts w:ascii="Times New Roman" w:hAnsi="Times New Roman" w:cs="Times New Roman"/>
          <w:lang w:val="en-GB"/>
        </w:rPr>
        <w:t>O</w:t>
      </w:r>
      <w:r w:rsidR="007A1D0E">
        <w:rPr>
          <w:rFonts w:ascii="Times New Roman" w:hAnsi="Times New Roman" w:cs="Times New Roman"/>
          <w:lang w:val="en-GB"/>
        </w:rPr>
        <w:t>xidative stress</w:t>
      </w:r>
      <w:r w:rsidR="0014561E">
        <w:rPr>
          <w:rFonts w:ascii="Times New Roman" w:hAnsi="Times New Roman" w:cs="Times New Roman"/>
          <w:lang w:val="en-GB"/>
        </w:rPr>
        <w:t xml:space="preserve"> can</w:t>
      </w:r>
      <w:r w:rsidR="008963EC" w:rsidRPr="00163D4D">
        <w:rPr>
          <w:rFonts w:ascii="Times New Roman" w:hAnsi="Times New Roman" w:cs="Times New Roman"/>
          <w:lang w:val="en-GB"/>
        </w:rPr>
        <w:t xml:space="preserve"> </w:t>
      </w:r>
      <w:r w:rsidR="00A8121F" w:rsidRPr="00163D4D">
        <w:rPr>
          <w:rFonts w:ascii="Times New Roman" w:hAnsi="Times New Roman" w:cs="Times New Roman"/>
          <w:lang w:val="en-GB"/>
        </w:rPr>
        <w:t>damage essential biomolecules such as lipids, proteins</w:t>
      </w:r>
      <w:r w:rsidR="002A32EB">
        <w:rPr>
          <w:rFonts w:ascii="Times New Roman" w:hAnsi="Times New Roman" w:cs="Times New Roman"/>
          <w:lang w:val="en-GB"/>
        </w:rPr>
        <w:t>,</w:t>
      </w:r>
      <w:r w:rsidR="00A8121F" w:rsidRPr="00163D4D">
        <w:rPr>
          <w:rFonts w:ascii="Times New Roman" w:hAnsi="Times New Roman" w:cs="Times New Roman"/>
          <w:lang w:val="en-GB"/>
        </w:rPr>
        <w:t xml:space="preserve"> or DNA</w:t>
      </w:r>
      <w:r w:rsidR="007D4E14">
        <w:rPr>
          <w:rFonts w:ascii="Times New Roman" w:hAnsi="Times New Roman" w:cs="Times New Roman"/>
          <w:lang w:val="en-GB"/>
        </w:rPr>
        <w:t>,</w:t>
      </w:r>
      <w:r w:rsidR="00CD3352">
        <w:rPr>
          <w:rFonts w:ascii="Times New Roman" w:hAnsi="Times New Roman" w:cs="Times New Roman"/>
          <w:lang w:val="en-GB"/>
        </w:rPr>
        <w:t xml:space="preserve"> </w:t>
      </w:r>
      <w:r w:rsidR="008963EC" w:rsidRPr="00163D4D">
        <w:rPr>
          <w:rFonts w:ascii="Times New Roman" w:hAnsi="Times New Roman" w:cs="Times New Roman"/>
          <w:lang w:val="en-GB"/>
        </w:rPr>
        <w:t xml:space="preserve">and </w:t>
      </w:r>
      <w:del w:id="50" w:author="Pablo Capilla Lasheras" w:date="2022-11-28T16:33:00Z">
        <w:r w:rsidR="008963EC" w:rsidRPr="00163D4D" w:rsidDel="000F672E">
          <w:rPr>
            <w:rFonts w:ascii="Times New Roman" w:hAnsi="Times New Roman" w:cs="Times New Roman"/>
            <w:lang w:val="en-GB"/>
          </w:rPr>
          <w:delText xml:space="preserve">finally involve </w:delText>
        </w:r>
      </w:del>
      <w:ins w:id="51" w:author="Pablo Capilla Lasheras" w:date="2022-11-28T16:33:00Z">
        <w:r w:rsidR="000F672E">
          <w:rPr>
            <w:rFonts w:ascii="Times New Roman" w:hAnsi="Times New Roman" w:cs="Times New Roman"/>
            <w:lang w:val="en-GB"/>
          </w:rPr>
          <w:t>lead to</w:t>
        </w:r>
        <w:r w:rsidR="000F672E" w:rsidRPr="00163D4D">
          <w:rPr>
            <w:rFonts w:ascii="Times New Roman" w:hAnsi="Times New Roman" w:cs="Times New Roman"/>
            <w:lang w:val="en-GB"/>
          </w:rPr>
          <w:t xml:space="preserve"> </w:t>
        </w:r>
      </w:ins>
      <w:r w:rsidR="008963EC" w:rsidRPr="00163D4D">
        <w:rPr>
          <w:rFonts w:ascii="Times New Roman" w:hAnsi="Times New Roman" w:cs="Times New Roman"/>
          <w:lang w:val="en-GB"/>
        </w:rPr>
        <w:t xml:space="preserve">reductions in organismal health and life </w:t>
      </w:r>
      <w:r w:rsidR="005517E0" w:rsidRPr="00163D4D">
        <w:rPr>
          <w:rFonts w:ascii="Times New Roman" w:hAnsi="Times New Roman" w:cs="Times New Roman"/>
          <w:lang w:val="en-GB"/>
        </w:rPr>
        <w:t>expectancy</w:t>
      </w:r>
      <w:ins w:id="52" w:author="Pablo Capilla Lasheras" w:date="2022-11-28T16:33:00Z">
        <w:r w:rsidR="000F672E">
          <w:rPr>
            <w:rFonts w:ascii="Times New Roman" w:hAnsi="Times New Roman" w:cs="Times New Roman"/>
            <w:lang w:val="en-GB"/>
          </w:rPr>
          <w:t>.</w:t>
        </w:r>
      </w:ins>
      <w:del w:id="53" w:author="Pablo Capilla Lasheras" w:date="2022-11-28T16:33:00Z">
        <w:r w:rsidR="0014561E" w:rsidDel="000F672E">
          <w:rPr>
            <w:rFonts w:ascii="Times New Roman" w:hAnsi="Times New Roman" w:cs="Times New Roman"/>
            <w:lang w:val="en-GB"/>
          </w:rPr>
          <w:delText xml:space="preserve">, </w:delText>
        </w:r>
        <w:r w:rsidR="002A32EB" w:rsidDel="000F672E">
          <w:rPr>
            <w:rFonts w:ascii="Times New Roman" w:hAnsi="Times New Roman" w:cs="Times New Roman"/>
            <w:lang w:val="en-GB"/>
          </w:rPr>
          <w:delText xml:space="preserve">hence </w:delText>
        </w:r>
        <w:r w:rsidR="00BE64BB" w:rsidRPr="00163D4D" w:rsidDel="000F672E">
          <w:rPr>
            <w:rFonts w:ascii="Times New Roman" w:hAnsi="Times New Roman" w:cs="Times New Roman"/>
            <w:lang w:val="en-GB"/>
          </w:rPr>
          <w:delText>t</w:delText>
        </w:r>
      </w:del>
      <w:del w:id="54" w:author="Pablo Capilla Lasheras" w:date="2022-11-28T16:34:00Z">
        <w:r w:rsidR="00BE64BB" w:rsidRPr="00163D4D" w:rsidDel="005C3DA4">
          <w:rPr>
            <w:rFonts w:ascii="Times New Roman" w:hAnsi="Times New Roman" w:cs="Times New Roman"/>
            <w:lang w:val="en-GB"/>
          </w:rPr>
          <w:delText>he</w:delText>
        </w:r>
      </w:del>
      <w:ins w:id="55" w:author="Pablo Capilla Lasheras" w:date="2022-11-28T16:34:00Z">
        <w:r w:rsidR="005C3DA4">
          <w:rPr>
            <w:rFonts w:ascii="Times New Roman" w:hAnsi="Times New Roman" w:cs="Times New Roman"/>
            <w:lang w:val="en-GB"/>
          </w:rPr>
          <w:t xml:space="preserve"> </w:t>
        </w:r>
        <w:commentRangeStart w:id="56"/>
        <w:r w:rsidR="005C3DA4">
          <w:rPr>
            <w:rFonts w:ascii="Times New Roman" w:hAnsi="Times New Roman" w:cs="Times New Roman"/>
            <w:lang w:val="en-GB"/>
          </w:rPr>
          <w:t xml:space="preserve">The physiological mechanisms that neutralise ROS </w:t>
        </w:r>
      </w:ins>
      <w:commentRangeEnd w:id="56"/>
      <w:ins w:id="57" w:author="Pablo Capilla Lasheras" w:date="2022-11-28T16:35:00Z">
        <w:r w:rsidR="005C3DA4">
          <w:rPr>
            <w:rStyle w:val="CommentReference"/>
          </w:rPr>
          <w:commentReference w:id="56"/>
        </w:r>
      </w:ins>
      <w:ins w:id="58" w:author="Pablo Capilla Lasheras" w:date="2022-11-28T16:34:00Z">
        <w:r w:rsidR="005C3DA4">
          <w:rPr>
            <w:rFonts w:ascii="Times New Roman" w:hAnsi="Times New Roman" w:cs="Times New Roman"/>
            <w:lang w:val="en-GB"/>
          </w:rPr>
          <w:t xml:space="preserve">(ie., </w:t>
        </w:r>
      </w:ins>
      <w:del w:id="59" w:author="Pablo Capilla Lasheras" w:date="2022-11-28T16:34:00Z">
        <w:r w:rsidR="00BE64BB" w:rsidRPr="00163D4D" w:rsidDel="005C3DA4">
          <w:rPr>
            <w:rFonts w:ascii="Times New Roman" w:hAnsi="Times New Roman" w:cs="Times New Roman"/>
            <w:lang w:val="en-GB"/>
          </w:rPr>
          <w:delText xml:space="preserve"> </w:delText>
        </w:r>
      </w:del>
      <w:r w:rsidR="00BE64BB" w:rsidRPr="00163D4D">
        <w:rPr>
          <w:rFonts w:ascii="Times New Roman" w:hAnsi="Times New Roman" w:cs="Times New Roman"/>
          <w:lang w:val="en-GB"/>
        </w:rPr>
        <w:t>redox machinery</w:t>
      </w:r>
      <w:ins w:id="60" w:author="Pablo Capilla Lasheras" w:date="2022-11-28T16:34:00Z">
        <w:r w:rsidR="005C3DA4">
          <w:rPr>
            <w:rFonts w:ascii="Times New Roman" w:hAnsi="Times New Roman" w:cs="Times New Roman"/>
            <w:lang w:val="en-GB"/>
          </w:rPr>
          <w:t>)</w:t>
        </w:r>
      </w:ins>
      <w:del w:id="61" w:author="Pablo Capilla Lasheras" w:date="2022-11-28T16:34:00Z">
        <w:r w:rsidR="00BE64BB" w:rsidRPr="00163D4D" w:rsidDel="005C3DA4">
          <w:rPr>
            <w:rFonts w:ascii="Times New Roman" w:hAnsi="Times New Roman" w:cs="Times New Roman"/>
            <w:lang w:val="en-GB"/>
          </w:rPr>
          <w:delText xml:space="preserve"> </w:delText>
        </w:r>
        <w:r w:rsidR="00054D41" w:rsidDel="005C3DA4">
          <w:rPr>
            <w:rFonts w:ascii="Times New Roman" w:hAnsi="Times New Roman" w:cs="Times New Roman"/>
            <w:lang w:val="en-GB"/>
          </w:rPr>
          <w:delText>is</w:delText>
        </w:r>
      </w:del>
      <w:ins w:id="62" w:author="Pablo Capilla Lasheras" w:date="2022-11-28T16:34:00Z">
        <w:r w:rsidR="005C3DA4">
          <w:rPr>
            <w:rFonts w:ascii="Times New Roman" w:hAnsi="Times New Roman" w:cs="Times New Roman"/>
            <w:lang w:val="en-GB"/>
          </w:rPr>
          <w:t xml:space="preserve"> are</w:t>
        </w:r>
      </w:ins>
      <w:r w:rsidR="00054D41">
        <w:rPr>
          <w:rFonts w:ascii="Times New Roman" w:hAnsi="Times New Roman" w:cs="Times New Roman"/>
          <w:lang w:val="en-GB"/>
        </w:rPr>
        <w:t xml:space="preserve"> </w:t>
      </w:r>
      <w:ins w:id="63" w:author="Pablo Capilla Lasheras" w:date="2022-11-28T16:33:00Z">
        <w:r w:rsidR="000F672E">
          <w:rPr>
            <w:rFonts w:ascii="Times New Roman" w:hAnsi="Times New Roman" w:cs="Times New Roman"/>
            <w:lang w:val="en-GB"/>
          </w:rPr>
          <w:t xml:space="preserve">hence </w:t>
        </w:r>
      </w:ins>
      <w:r w:rsidR="00054D41">
        <w:rPr>
          <w:rFonts w:ascii="Times New Roman" w:hAnsi="Times New Roman" w:cs="Times New Roman"/>
          <w:lang w:val="en-GB"/>
        </w:rPr>
        <w:t xml:space="preserve">thought to </w:t>
      </w:r>
      <w:r w:rsidR="00BE64BB" w:rsidRPr="00163D4D">
        <w:rPr>
          <w:rFonts w:ascii="Times New Roman" w:hAnsi="Times New Roman" w:cs="Times New Roman"/>
          <w:lang w:val="en-GB"/>
        </w:rPr>
        <w:t>have</w:t>
      </w:r>
      <w:r w:rsidR="00A01FE2" w:rsidRPr="00163D4D">
        <w:rPr>
          <w:rFonts w:ascii="Times New Roman" w:hAnsi="Times New Roman" w:cs="Times New Roman"/>
          <w:lang w:val="en-GB"/>
        </w:rPr>
        <w:t xml:space="preserve"> a central systemic role</w:t>
      </w:r>
      <w:r w:rsidR="00446B08">
        <w:rPr>
          <w:rFonts w:ascii="Times New Roman" w:hAnsi="Times New Roman" w:cs="Times New Roman"/>
          <w:lang w:val="en-GB"/>
        </w:rPr>
        <w:t xml:space="preserve"> (Sohal et al. 2002; </w:t>
      </w:r>
      <w:r w:rsidR="00446B08">
        <w:rPr>
          <w:rFonts w:ascii="Times New Roman" w:hAnsi="Times New Roman" w:cs="Times New Roman"/>
          <w:lang w:val="en-GB"/>
        </w:rPr>
        <w:lastRenderedPageBreak/>
        <w:t>Costantini et al. 2010; Costantini et al. 2019)</w:t>
      </w:r>
      <w:r w:rsidR="00371C00" w:rsidRPr="00163D4D">
        <w:rPr>
          <w:rFonts w:ascii="Times New Roman" w:hAnsi="Times New Roman" w:cs="Times New Roman"/>
          <w:lang w:val="en-GB"/>
        </w:rPr>
        <w:t xml:space="preserve">. </w:t>
      </w:r>
      <w:commentRangeStart w:id="64"/>
      <w:r w:rsidR="0000240E">
        <w:rPr>
          <w:rFonts w:ascii="Times New Roman" w:hAnsi="Times New Roman" w:cs="Times New Roman"/>
          <w:lang w:val="en-GB"/>
        </w:rPr>
        <w:t>The</w:t>
      </w:r>
      <w:commentRangeEnd w:id="64"/>
      <w:r w:rsidR="005C3DA4">
        <w:rPr>
          <w:rStyle w:val="CommentReference"/>
        </w:rPr>
        <w:commentReference w:id="64"/>
      </w:r>
      <w:r w:rsidR="0000240E">
        <w:rPr>
          <w:rFonts w:ascii="Times New Roman" w:hAnsi="Times New Roman" w:cs="Times New Roman"/>
          <w:lang w:val="en-GB"/>
        </w:rPr>
        <w:t xml:space="preserve"> impact of </w:t>
      </w:r>
      <w:r w:rsidR="00B665A0">
        <w:rPr>
          <w:rFonts w:ascii="Times New Roman" w:hAnsi="Times New Roman" w:cs="Times New Roman"/>
          <w:lang w:val="en-GB"/>
        </w:rPr>
        <w:t>anthropogenic</w:t>
      </w:r>
      <w:ins w:id="65" w:author="Pablo Capilla Lasheras" w:date="2022-11-28T16:36:00Z">
        <w:r w:rsidR="005C3DA4">
          <w:rPr>
            <w:rFonts w:ascii="Times New Roman" w:hAnsi="Times New Roman" w:cs="Times New Roman"/>
            <w:lang w:val="en-GB"/>
          </w:rPr>
          <w:t xml:space="preserve"> chemical</w:t>
        </w:r>
      </w:ins>
      <w:r w:rsidR="00B665A0">
        <w:rPr>
          <w:rFonts w:ascii="Times New Roman" w:hAnsi="Times New Roman" w:cs="Times New Roman"/>
          <w:lang w:val="en-GB"/>
        </w:rPr>
        <w:t xml:space="preserve"> </w:t>
      </w:r>
      <w:r w:rsidR="00FB529F">
        <w:rPr>
          <w:rFonts w:ascii="Times New Roman" w:hAnsi="Times New Roman" w:cs="Times New Roman"/>
          <w:lang w:val="en-GB"/>
        </w:rPr>
        <w:t>pollution</w:t>
      </w:r>
      <w:r w:rsidR="0000240E">
        <w:rPr>
          <w:rFonts w:ascii="Times New Roman" w:hAnsi="Times New Roman" w:cs="Times New Roman"/>
          <w:lang w:val="en-GB"/>
        </w:rPr>
        <w:t xml:space="preserve"> </w:t>
      </w:r>
      <w:r w:rsidR="00BE64BB" w:rsidRPr="00163D4D">
        <w:rPr>
          <w:rFonts w:ascii="Times New Roman" w:hAnsi="Times New Roman" w:cs="Times New Roman"/>
          <w:lang w:val="en-GB"/>
        </w:rPr>
        <w:t xml:space="preserve">on the </w:t>
      </w:r>
      <w:commentRangeStart w:id="66"/>
      <w:r w:rsidR="00BE64BB" w:rsidRPr="00163D4D">
        <w:rPr>
          <w:rFonts w:ascii="Times New Roman" w:hAnsi="Times New Roman" w:cs="Times New Roman"/>
          <w:lang w:val="en-GB"/>
        </w:rPr>
        <w:t xml:space="preserve">oxidative </w:t>
      </w:r>
      <w:r w:rsidR="008E18DA">
        <w:rPr>
          <w:rFonts w:ascii="Times New Roman" w:hAnsi="Times New Roman" w:cs="Times New Roman"/>
          <w:lang w:val="en-GB"/>
        </w:rPr>
        <w:t>machinery</w:t>
      </w:r>
      <w:r w:rsidR="00BE64BB" w:rsidRPr="00163D4D">
        <w:rPr>
          <w:rFonts w:ascii="Times New Roman" w:hAnsi="Times New Roman" w:cs="Times New Roman"/>
          <w:lang w:val="en-GB"/>
        </w:rPr>
        <w:t xml:space="preserve"> </w:t>
      </w:r>
      <w:commentRangeEnd w:id="66"/>
      <w:r w:rsidR="005C3DA4">
        <w:rPr>
          <w:rStyle w:val="CommentReference"/>
        </w:rPr>
        <w:commentReference w:id="66"/>
      </w:r>
      <w:r w:rsidR="00BE64BB" w:rsidRPr="00163D4D">
        <w:rPr>
          <w:rFonts w:ascii="Times New Roman" w:hAnsi="Times New Roman" w:cs="Times New Roman"/>
          <w:lang w:val="en-GB"/>
        </w:rPr>
        <w:t>of organisms</w:t>
      </w:r>
      <w:r w:rsidR="006D2B82" w:rsidRPr="00163D4D">
        <w:rPr>
          <w:rFonts w:ascii="Times New Roman" w:hAnsi="Times New Roman" w:cs="Times New Roman"/>
          <w:lang w:val="en-GB"/>
        </w:rPr>
        <w:t xml:space="preserve"> </w:t>
      </w:r>
      <w:r w:rsidR="00B67EF6">
        <w:rPr>
          <w:rFonts w:ascii="Times New Roman" w:hAnsi="Times New Roman" w:cs="Times New Roman"/>
          <w:lang w:val="en-GB"/>
        </w:rPr>
        <w:t>can be</w:t>
      </w:r>
      <w:r w:rsidR="00BE64BB" w:rsidRPr="00163D4D">
        <w:rPr>
          <w:rFonts w:ascii="Times New Roman" w:hAnsi="Times New Roman" w:cs="Times New Roman"/>
          <w:lang w:val="en-GB"/>
        </w:rPr>
        <w:t xml:space="preserve"> linked to </w:t>
      </w:r>
      <w:commentRangeStart w:id="67"/>
      <w:r w:rsidR="00162A04" w:rsidRPr="00163D4D">
        <w:rPr>
          <w:rFonts w:ascii="Times New Roman" w:hAnsi="Times New Roman" w:cs="Times New Roman"/>
          <w:lang w:val="en-GB"/>
        </w:rPr>
        <w:t xml:space="preserve">the </w:t>
      </w:r>
      <w:r w:rsidR="003B3329">
        <w:rPr>
          <w:rFonts w:ascii="Times New Roman" w:hAnsi="Times New Roman" w:cs="Times New Roman"/>
          <w:lang w:val="en-GB"/>
        </w:rPr>
        <w:t>mechanism action</w:t>
      </w:r>
      <w:r w:rsidR="00BE64BB" w:rsidRPr="00163D4D">
        <w:rPr>
          <w:rFonts w:ascii="Times New Roman" w:hAnsi="Times New Roman" w:cs="Times New Roman"/>
          <w:lang w:val="en-GB"/>
        </w:rPr>
        <w:t xml:space="preserve"> </w:t>
      </w:r>
      <w:commentRangeEnd w:id="67"/>
      <w:r w:rsidR="005C3DA4">
        <w:rPr>
          <w:rStyle w:val="CommentReference"/>
        </w:rPr>
        <w:commentReference w:id="67"/>
      </w:r>
      <w:r w:rsidR="00BE64BB" w:rsidRPr="00163D4D">
        <w:rPr>
          <w:rFonts w:ascii="Times New Roman" w:hAnsi="Times New Roman" w:cs="Times New Roman"/>
          <w:lang w:val="en-GB"/>
        </w:rPr>
        <w:t xml:space="preserve">of </w:t>
      </w:r>
      <w:r w:rsidR="00162A04" w:rsidRPr="00163D4D">
        <w:rPr>
          <w:rFonts w:ascii="Times New Roman" w:hAnsi="Times New Roman" w:cs="Times New Roman"/>
          <w:lang w:val="en-GB"/>
        </w:rPr>
        <w:t>a given</w:t>
      </w:r>
      <w:r w:rsidR="001A6421">
        <w:rPr>
          <w:rFonts w:ascii="Times New Roman" w:hAnsi="Times New Roman" w:cs="Times New Roman"/>
          <w:lang w:val="en-GB"/>
        </w:rPr>
        <w:t xml:space="preserve"> </w:t>
      </w:r>
      <w:r w:rsidR="00F4133D">
        <w:rPr>
          <w:rFonts w:ascii="Times New Roman" w:hAnsi="Times New Roman" w:cs="Times New Roman"/>
          <w:lang w:val="en-GB"/>
        </w:rPr>
        <w:t>pollutant</w:t>
      </w:r>
      <w:r w:rsidR="005D675E">
        <w:rPr>
          <w:rFonts w:ascii="Times New Roman" w:hAnsi="Times New Roman" w:cs="Times New Roman"/>
          <w:lang w:val="en-GB"/>
        </w:rPr>
        <w:t>,</w:t>
      </w:r>
      <w:r w:rsidR="006D2B82" w:rsidRPr="00163D4D">
        <w:rPr>
          <w:rFonts w:ascii="Times New Roman" w:hAnsi="Times New Roman" w:cs="Times New Roman"/>
          <w:lang w:val="en-GB"/>
        </w:rPr>
        <w:t xml:space="preserve"> </w:t>
      </w:r>
      <w:r w:rsidR="00BE64BB" w:rsidRPr="00163D4D">
        <w:rPr>
          <w:rFonts w:ascii="Times New Roman" w:hAnsi="Times New Roman" w:cs="Times New Roman"/>
          <w:lang w:val="en-GB"/>
        </w:rPr>
        <w:t xml:space="preserve">and </w:t>
      </w:r>
      <w:ins w:id="68" w:author="Pablo Capilla Lasheras" w:date="2022-11-28T16:42:00Z">
        <w:r w:rsidR="005C3DA4">
          <w:rPr>
            <w:rFonts w:ascii="Times New Roman" w:hAnsi="Times New Roman" w:cs="Times New Roman"/>
            <w:lang w:val="en-GB"/>
          </w:rPr>
          <w:t xml:space="preserve">could </w:t>
        </w:r>
      </w:ins>
      <w:r w:rsidR="001A6421">
        <w:rPr>
          <w:rFonts w:ascii="Times New Roman" w:hAnsi="Times New Roman" w:cs="Times New Roman"/>
          <w:lang w:val="en-GB"/>
        </w:rPr>
        <w:t>potentially change across</w:t>
      </w:r>
      <w:r w:rsidR="00162A04" w:rsidRPr="00163D4D">
        <w:rPr>
          <w:rFonts w:ascii="Times New Roman" w:hAnsi="Times New Roman" w:cs="Times New Roman"/>
          <w:lang w:val="en-GB"/>
        </w:rPr>
        <w:t xml:space="preserve"> </w:t>
      </w:r>
      <w:r w:rsidR="001C7708">
        <w:rPr>
          <w:rFonts w:ascii="Times New Roman" w:hAnsi="Times New Roman" w:cs="Times New Roman"/>
          <w:lang w:val="en-GB"/>
        </w:rPr>
        <w:t xml:space="preserve">an individual’s </w:t>
      </w:r>
      <w:r w:rsidR="00162A04" w:rsidRPr="00163D4D">
        <w:rPr>
          <w:rFonts w:ascii="Times New Roman" w:hAnsi="Times New Roman" w:cs="Times New Roman"/>
          <w:lang w:val="en-GB"/>
        </w:rPr>
        <w:t>ontogeny</w:t>
      </w:r>
      <w:r w:rsidR="006D2B82" w:rsidRPr="00163D4D">
        <w:rPr>
          <w:rFonts w:ascii="Times New Roman" w:hAnsi="Times New Roman" w:cs="Times New Roman"/>
          <w:lang w:val="en-GB"/>
        </w:rPr>
        <w:t xml:space="preserve">. The latter </w:t>
      </w:r>
      <w:r w:rsidR="00BA627B">
        <w:rPr>
          <w:rFonts w:ascii="Times New Roman" w:hAnsi="Times New Roman" w:cs="Times New Roman"/>
          <w:lang w:val="en-GB"/>
        </w:rPr>
        <w:t>is expected to be</w:t>
      </w:r>
      <w:r w:rsidR="00385A02" w:rsidRPr="00163D4D">
        <w:rPr>
          <w:rFonts w:ascii="Times New Roman" w:hAnsi="Times New Roman" w:cs="Times New Roman"/>
          <w:lang w:val="en-GB"/>
        </w:rPr>
        <w:t xml:space="preserve"> particularly marked </w:t>
      </w:r>
      <w:r w:rsidR="006A7A40">
        <w:rPr>
          <w:rFonts w:ascii="Times New Roman" w:hAnsi="Times New Roman" w:cs="Times New Roman"/>
          <w:lang w:val="en-GB"/>
        </w:rPr>
        <w:t xml:space="preserve">across the life </w:t>
      </w:r>
      <w:r w:rsidR="005D626E">
        <w:rPr>
          <w:rFonts w:ascii="Times New Roman" w:hAnsi="Times New Roman" w:cs="Times New Roman"/>
          <w:lang w:val="en-GB"/>
        </w:rPr>
        <w:t>stages</w:t>
      </w:r>
      <w:r w:rsidR="006A7A40">
        <w:rPr>
          <w:rFonts w:ascii="Times New Roman" w:hAnsi="Times New Roman" w:cs="Times New Roman"/>
          <w:lang w:val="en-GB"/>
        </w:rPr>
        <w:t xml:space="preserve"> of</w:t>
      </w:r>
      <w:r w:rsidR="00385A02" w:rsidRPr="00163D4D">
        <w:rPr>
          <w:rFonts w:ascii="Times New Roman" w:hAnsi="Times New Roman" w:cs="Times New Roman"/>
          <w:lang w:val="en-GB"/>
        </w:rPr>
        <w:t xml:space="preserve"> sp</w:t>
      </w:r>
      <w:r w:rsidR="00C833A8">
        <w:rPr>
          <w:rFonts w:ascii="Times New Roman" w:hAnsi="Times New Roman" w:cs="Times New Roman"/>
          <w:lang w:val="en-GB"/>
        </w:rPr>
        <w:t xml:space="preserve">ecies undergoing metamorphosis. These species </w:t>
      </w:r>
      <w:r w:rsidR="00B04FC1">
        <w:rPr>
          <w:rFonts w:ascii="Times New Roman" w:hAnsi="Times New Roman" w:cs="Times New Roman"/>
          <w:lang w:val="en-GB"/>
        </w:rPr>
        <w:t>show</w:t>
      </w:r>
      <w:r w:rsidR="00385A02" w:rsidRPr="00163D4D">
        <w:rPr>
          <w:rFonts w:ascii="Times New Roman" w:hAnsi="Times New Roman" w:cs="Times New Roman"/>
          <w:lang w:val="en-GB"/>
        </w:rPr>
        <w:t xml:space="preserve"> at least three remarkably different</w:t>
      </w:r>
      <w:ins w:id="69" w:author="Pablo Capilla Lasheras" w:date="2022-11-28T16:46:00Z">
        <w:r w:rsidR="00BB5BF8">
          <w:rPr>
            <w:rFonts w:ascii="Times New Roman" w:hAnsi="Times New Roman" w:cs="Times New Roman"/>
            <w:lang w:val="en-GB"/>
          </w:rPr>
          <w:t xml:space="preserve"> life</w:t>
        </w:r>
      </w:ins>
      <w:r w:rsidR="002B6A11" w:rsidRPr="00163D4D">
        <w:rPr>
          <w:rFonts w:ascii="Times New Roman" w:hAnsi="Times New Roman" w:cs="Times New Roman"/>
          <w:lang w:val="en-GB"/>
        </w:rPr>
        <w:t xml:space="preserve"> stages</w:t>
      </w:r>
      <w:ins w:id="70" w:author="Pablo Capilla Lasheras" w:date="2022-11-28T16:46:00Z">
        <w:r w:rsidR="00BB5BF8">
          <w:rPr>
            <w:rFonts w:ascii="Times New Roman" w:hAnsi="Times New Roman" w:cs="Times New Roman"/>
            <w:lang w:val="en-GB"/>
          </w:rPr>
          <w:t xml:space="preserve"> </w:t>
        </w:r>
      </w:ins>
      <w:del w:id="71" w:author="Pablo Capilla Lasheras" w:date="2022-11-28T16:45:00Z">
        <w:r w:rsidR="005D626E" w:rsidDel="00BB5BF8">
          <w:rPr>
            <w:rFonts w:ascii="Times New Roman" w:hAnsi="Times New Roman" w:cs="Times New Roman"/>
            <w:lang w:val="en-GB"/>
          </w:rPr>
          <w:delText xml:space="preserve"> -</w:delText>
        </w:r>
      </w:del>
      <w:ins w:id="72" w:author="Pablo Capilla Lasheras" w:date="2022-11-28T16:46:00Z">
        <w:r w:rsidR="00BB5BF8">
          <w:rPr>
            <w:rFonts w:ascii="Times New Roman" w:hAnsi="Times New Roman" w:cs="Times New Roman"/>
            <w:lang w:val="en-GB"/>
          </w:rPr>
          <w:t>(</w:t>
        </w:r>
      </w:ins>
      <w:r w:rsidR="002B6A11" w:rsidRPr="00163D4D">
        <w:rPr>
          <w:rFonts w:ascii="Times New Roman" w:hAnsi="Times New Roman" w:cs="Times New Roman"/>
          <w:lang w:val="en-GB"/>
        </w:rPr>
        <w:t>embryo</w:t>
      </w:r>
      <w:r w:rsidR="00385A02" w:rsidRPr="00163D4D">
        <w:rPr>
          <w:rFonts w:ascii="Times New Roman" w:hAnsi="Times New Roman" w:cs="Times New Roman"/>
          <w:lang w:val="en-GB"/>
        </w:rPr>
        <w:t xml:space="preserve">, larva </w:t>
      </w:r>
      <w:r w:rsidR="002B6A11" w:rsidRPr="00163D4D">
        <w:rPr>
          <w:rFonts w:ascii="Times New Roman" w:hAnsi="Times New Roman" w:cs="Times New Roman"/>
          <w:lang w:val="en-GB"/>
        </w:rPr>
        <w:t>(</w:t>
      </w:r>
      <w:r w:rsidR="00385A02" w:rsidRPr="00163D4D">
        <w:rPr>
          <w:rFonts w:ascii="Times New Roman" w:hAnsi="Times New Roman" w:cs="Times New Roman"/>
          <w:lang w:val="en-GB"/>
        </w:rPr>
        <w:t>or pupa</w:t>
      </w:r>
      <w:r w:rsidR="002B6A11" w:rsidRPr="00163D4D">
        <w:rPr>
          <w:rFonts w:ascii="Times New Roman" w:hAnsi="Times New Roman" w:cs="Times New Roman"/>
          <w:lang w:val="en-GB"/>
        </w:rPr>
        <w:t>)</w:t>
      </w:r>
      <w:r w:rsidR="00385A02" w:rsidRPr="00163D4D">
        <w:rPr>
          <w:rFonts w:ascii="Times New Roman" w:hAnsi="Times New Roman" w:cs="Times New Roman"/>
          <w:lang w:val="en-GB"/>
        </w:rPr>
        <w:t xml:space="preserve"> and adult</w:t>
      </w:r>
      <w:ins w:id="73" w:author="Pablo Capilla Lasheras" w:date="2022-11-28T16:45:00Z">
        <w:r w:rsidR="00BB5BF8">
          <w:rPr>
            <w:rFonts w:ascii="Times New Roman" w:hAnsi="Times New Roman" w:cs="Times New Roman"/>
            <w:lang w:val="en-GB"/>
          </w:rPr>
          <w:t>)</w:t>
        </w:r>
      </w:ins>
      <w:del w:id="74" w:author="Pablo Capilla Lasheras" w:date="2022-11-28T16:45:00Z">
        <w:r w:rsidR="005D626E" w:rsidDel="00BB5BF8">
          <w:rPr>
            <w:rFonts w:ascii="Times New Roman" w:hAnsi="Times New Roman" w:cs="Times New Roman"/>
            <w:lang w:val="en-GB"/>
          </w:rPr>
          <w:delText>-</w:delText>
        </w:r>
      </w:del>
      <w:r w:rsidR="005D626E">
        <w:rPr>
          <w:rFonts w:ascii="Times New Roman" w:hAnsi="Times New Roman" w:cs="Times New Roman"/>
          <w:lang w:val="en-GB"/>
        </w:rPr>
        <w:t xml:space="preserve"> that </w:t>
      </w:r>
      <w:r w:rsidR="00AC407F">
        <w:rPr>
          <w:rFonts w:ascii="Times New Roman" w:hAnsi="Times New Roman" w:cs="Times New Roman"/>
          <w:lang w:val="en-GB"/>
        </w:rPr>
        <w:t>show</w:t>
      </w:r>
      <w:r w:rsidR="005D626E">
        <w:rPr>
          <w:rFonts w:ascii="Times New Roman" w:hAnsi="Times New Roman" w:cs="Times New Roman"/>
          <w:lang w:val="en-GB"/>
        </w:rPr>
        <w:t xml:space="preserve"> very </w:t>
      </w:r>
      <w:commentRangeStart w:id="75"/>
      <w:r w:rsidR="005D626E">
        <w:rPr>
          <w:rFonts w:ascii="Times New Roman" w:hAnsi="Times New Roman" w:cs="Times New Roman"/>
          <w:lang w:val="en-GB"/>
        </w:rPr>
        <w:t>different behavioural, phenotypical and physiological</w:t>
      </w:r>
      <w:commentRangeEnd w:id="75"/>
      <w:r w:rsidR="00BB5BF8">
        <w:rPr>
          <w:rStyle w:val="CommentReference"/>
        </w:rPr>
        <w:commentReference w:id="75"/>
      </w:r>
      <w:r w:rsidR="005D626E">
        <w:rPr>
          <w:rFonts w:ascii="Times New Roman" w:hAnsi="Times New Roman" w:cs="Times New Roman"/>
          <w:lang w:val="en-GB"/>
        </w:rPr>
        <w:t xml:space="preserve"> characteristics</w:t>
      </w:r>
      <w:ins w:id="76" w:author="Pablo Capilla Lasheras" w:date="2022-11-28T16:48:00Z">
        <w:r w:rsidR="00BB5BF8">
          <w:rPr>
            <w:rFonts w:ascii="Times New Roman" w:hAnsi="Times New Roman" w:cs="Times New Roman"/>
            <w:lang w:val="en-GB"/>
          </w:rPr>
          <w:t xml:space="preserve"> (REF?)</w:t>
        </w:r>
      </w:ins>
      <w:r w:rsidR="00385A02" w:rsidRPr="00163D4D">
        <w:rPr>
          <w:rFonts w:ascii="Times New Roman" w:hAnsi="Times New Roman" w:cs="Times New Roman"/>
          <w:lang w:val="en-GB"/>
        </w:rPr>
        <w:t xml:space="preserve">. </w:t>
      </w:r>
      <w:r w:rsidR="006D2B82" w:rsidRPr="00163D4D">
        <w:rPr>
          <w:rFonts w:ascii="Times New Roman" w:hAnsi="Times New Roman" w:cs="Times New Roman"/>
          <w:lang w:val="en-GB"/>
        </w:rPr>
        <w:t>Since</w:t>
      </w:r>
      <w:r w:rsidR="00BE64BB" w:rsidRPr="00163D4D">
        <w:rPr>
          <w:rFonts w:ascii="Times New Roman" w:hAnsi="Times New Roman" w:cs="Times New Roman"/>
          <w:lang w:val="en-GB"/>
        </w:rPr>
        <w:t xml:space="preserve"> </w:t>
      </w:r>
      <w:r w:rsidR="00C66911">
        <w:rPr>
          <w:rFonts w:ascii="Times New Roman" w:hAnsi="Times New Roman" w:cs="Times New Roman"/>
          <w:lang w:val="en-GB"/>
        </w:rPr>
        <w:t xml:space="preserve">the life cycle of </w:t>
      </w:r>
      <w:r w:rsidR="00BE64BB" w:rsidRPr="00163D4D">
        <w:rPr>
          <w:rFonts w:ascii="Times New Roman" w:hAnsi="Times New Roman" w:cs="Times New Roman"/>
          <w:lang w:val="en-GB"/>
        </w:rPr>
        <w:t>more than</w:t>
      </w:r>
      <w:r w:rsidR="006D2B82" w:rsidRPr="00163D4D">
        <w:rPr>
          <w:rFonts w:ascii="Times New Roman" w:hAnsi="Times New Roman" w:cs="Times New Roman"/>
          <w:lang w:val="en-GB"/>
        </w:rPr>
        <w:t xml:space="preserve"> three</w:t>
      </w:r>
      <w:ins w:id="77" w:author="Pablo Capilla Lasheras" w:date="2022-11-28T16:50:00Z">
        <w:r w:rsidR="00AA2E73">
          <w:rPr>
            <w:rFonts w:ascii="Times New Roman" w:hAnsi="Times New Roman" w:cs="Times New Roman"/>
            <w:lang w:val="en-GB"/>
          </w:rPr>
          <w:t>-</w:t>
        </w:r>
      </w:ins>
      <w:del w:id="78" w:author="Pablo Capilla Lasheras" w:date="2022-11-28T16:50:00Z">
        <w:r w:rsidR="006D2B82" w:rsidRPr="00163D4D" w:rsidDel="00AA2E73">
          <w:rPr>
            <w:rFonts w:ascii="Times New Roman" w:hAnsi="Times New Roman" w:cs="Times New Roman"/>
            <w:lang w:val="en-GB"/>
          </w:rPr>
          <w:delText xml:space="preserve"> </w:delText>
        </w:r>
      </w:del>
      <w:r w:rsidR="006D2B82" w:rsidRPr="00163D4D">
        <w:rPr>
          <w:rFonts w:ascii="Times New Roman" w:hAnsi="Times New Roman" w:cs="Times New Roman"/>
          <w:lang w:val="en-GB"/>
        </w:rPr>
        <w:t>quarter</w:t>
      </w:r>
      <w:ins w:id="79" w:author="Pablo Capilla Lasheras" w:date="2022-11-28T16:50:00Z">
        <w:r w:rsidR="00AA2E73">
          <w:rPr>
            <w:rFonts w:ascii="Times New Roman" w:hAnsi="Times New Roman" w:cs="Times New Roman"/>
            <w:lang w:val="en-GB"/>
          </w:rPr>
          <w:t>s</w:t>
        </w:r>
      </w:ins>
      <w:r w:rsidR="006D2B82" w:rsidRPr="00163D4D">
        <w:rPr>
          <w:rFonts w:ascii="Times New Roman" w:hAnsi="Times New Roman" w:cs="Times New Roman"/>
          <w:lang w:val="en-GB"/>
        </w:rPr>
        <w:t xml:space="preserve"> of the existing animal species </w:t>
      </w:r>
      <w:r w:rsidR="00A819C5">
        <w:rPr>
          <w:rFonts w:ascii="Times New Roman" w:hAnsi="Times New Roman" w:cs="Times New Roman"/>
          <w:lang w:val="en-GB"/>
        </w:rPr>
        <w:t>includes a</w:t>
      </w:r>
      <w:r w:rsidR="006D2B82" w:rsidRPr="00163D4D">
        <w:rPr>
          <w:rFonts w:ascii="Times New Roman" w:hAnsi="Times New Roman" w:cs="Times New Roman"/>
          <w:lang w:val="en-GB"/>
        </w:rPr>
        <w:t xml:space="preserve"> metamorphosis, i</w:t>
      </w:r>
      <w:r w:rsidR="00385A02" w:rsidRPr="00163D4D">
        <w:rPr>
          <w:rFonts w:ascii="Times New Roman" w:hAnsi="Times New Roman" w:cs="Times New Roman"/>
          <w:lang w:val="en-GB"/>
        </w:rPr>
        <w:t xml:space="preserve">nvestigating whether </w:t>
      </w:r>
      <w:ins w:id="80" w:author="Pablo Capilla Lasheras" w:date="2022-11-28T16:49:00Z">
        <w:r w:rsidR="00BB5BF8">
          <w:rPr>
            <w:rFonts w:ascii="Times New Roman" w:hAnsi="Times New Roman" w:cs="Times New Roman"/>
            <w:lang w:val="en-GB"/>
          </w:rPr>
          <w:t xml:space="preserve">anthropogenic chemical </w:t>
        </w:r>
      </w:ins>
      <w:r w:rsidR="00385A02" w:rsidRPr="00163D4D">
        <w:rPr>
          <w:rFonts w:ascii="Times New Roman" w:hAnsi="Times New Roman" w:cs="Times New Roman"/>
          <w:lang w:val="en-GB"/>
        </w:rPr>
        <w:t xml:space="preserve">pollutants effects </w:t>
      </w:r>
      <w:ins w:id="81" w:author="Pablo Capilla Lasheras" w:date="2022-11-28T16:49:00Z">
        <w:r w:rsidR="00BB5BF8">
          <w:rPr>
            <w:rFonts w:ascii="Times New Roman" w:hAnsi="Times New Roman" w:cs="Times New Roman"/>
            <w:lang w:val="en-GB"/>
          </w:rPr>
          <w:t>vary across</w:t>
        </w:r>
      </w:ins>
      <w:del w:id="82" w:author="Pablo Capilla Lasheras" w:date="2022-11-28T16:49:00Z">
        <w:r w:rsidR="00385A02" w:rsidRPr="00163D4D" w:rsidDel="00BB5BF8">
          <w:rPr>
            <w:rFonts w:ascii="Times New Roman" w:hAnsi="Times New Roman" w:cs="Times New Roman"/>
            <w:lang w:val="en-GB"/>
          </w:rPr>
          <w:delText>are</w:delText>
        </w:r>
      </w:del>
      <w:r w:rsidR="00385A02" w:rsidRPr="00163D4D">
        <w:rPr>
          <w:rFonts w:ascii="Times New Roman" w:hAnsi="Times New Roman" w:cs="Times New Roman"/>
          <w:lang w:val="en-GB"/>
        </w:rPr>
        <w:t xml:space="preserve"> life-stage</w:t>
      </w:r>
      <w:ins w:id="83" w:author="Pablo Capilla Lasheras" w:date="2022-11-28T16:50:00Z">
        <w:r w:rsidR="00BB5BF8">
          <w:rPr>
            <w:rFonts w:ascii="Times New Roman" w:hAnsi="Times New Roman" w:cs="Times New Roman"/>
            <w:lang w:val="en-GB"/>
          </w:rPr>
          <w:t xml:space="preserve">s </w:t>
        </w:r>
      </w:ins>
      <w:del w:id="84" w:author="Pablo Capilla Lasheras" w:date="2022-11-28T16:50:00Z">
        <w:r w:rsidR="00385A02" w:rsidRPr="00163D4D" w:rsidDel="00BB5BF8">
          <w:rPr>
            <w:rFonts w:ascii="Times New Roman" w:hAnsi="Times New Roman" w:cs="Times New Roman"/>
            <w:lang w:val="en-GB"/>
          </w:rPr>
          <w:delText xml:space="preserve"> specific </w:delText>
        </w:r>
      </w:del>
      <w:r w:rsidR="00707393" w:rsidRPr="00163D4D">
        <w:rPr>
          <w:rFonts w:ascii="Times New Roman" w:hAnsi="Times New Roman" w:cs="Times New Roman"/>
          <w:lang w:val="en-GB"/>
        </w:rPr>
        <w:t>can have</w:t>
      </w:r>
      <w:r w:rsidR="00385A02" w:rsidRPr="00163D4D">
        <w:rPr>
          <w:rFonts w:ascii="Times New Roman" w:hAnsi="Times New Roman" w:cs="Times New Roman"/>
          <w:lang w:val="en-GB"/>
        </w:rPr>
        <w:t xml:space="preserve"> </w:t>
      </w:r>
      <w:r w:rsidR="006D2B82" w:rsidRPr="00163D4D">
        <w:rPr>
          <w:rFonts w:ascii="Times New Roman" w:hAnsi="Times New Roman" w:cs="Times New Roman"/>
          <w:lang w:val="en-GB"/>
        </w:rPr>
        <w:t>major</w:t>
      </w:r>
      <w:r w:rsidR="00385A02" w:rsidRPr="00163D4D">
        <w:rPr>
          <w:rFonts w:ascii="Times New Roman" w:hAnsi="Times New Roman" w:cs="Times New Roman"/>
          <w:lang w:val="en-GB"/>
        </w:rPr>
        <w:t xml:space="preserve"> </w:t>
      </w:r>
      <w:r w:rsidR="00983F73" w:rsidRPr="00163D4D">
        <w:rPr>
          <w:rFonts w:ascii="Times New Roman" w:hAnsi="Times New Roman" w:cs="Times New Roman"/>
          <w:lang w:val="en-GB"/>
        </w:rPr>
        <w:t xml:space="preserve">eco-evolutionary and </w:t>
      </w:r>
      <w:r w:rsidR="002B6A11" w:rsidRPr="00163D4D">
        <w:rPr>
          <w:rFonts w:ascii="Times New Roman" w:hAnsi="Times New Roman" w:cs="Times New Roman"/>
          <w:lang w:val="en-GB"/>
        </w:rPr>
        <w:t>conservation</w:t>
      </w:r>
      <w:r w:rsidR="00385A02" w:rsidRPr="00163D4D">
        <w:rPr>
          <w:rFonts w:ascii="Times New Roman" w:hAnsi="Times New Roman" w:cs="Times New Roman"/>
          <w:lang w:val="en-GB"/>
        </w:rPr>
        <w:t xml:space="preserve"> implications.  </w:t>
      </w:r>
    </w:p>
    <w:p w14:paraId="67543047" w14:textId="5D01CA78" w:rsidR="009D3610" w:rsidRPr="00163D4D" w:rsidRDefault="006D488D" w:rsidP="003C0052">
      <w:pPr>
        <w:spacing w:line="480" w:lineRule="auto"/>
        <w:jc w:val="both"/>
        <w:rPr>
          <w:rFonts w:ascii="Times New Roman" w:hAnsi="Times New Roman" w:cs="Times New Roman"/>
          <w:lang w:val="en-GB"/>
        </w:rPr>
      </w:pPr>
      <w:r w:rsidRPr="00163D4D">
        <w:rPr>
          <w:rFonts w:ascii="Times New Roman" w:hAnsi="Times New Roman" w:cs="Times New Roman"/>
          <w:lang w:val="en-GB"/>
        </w:rPr>
        <w:tab/>
        <w:t xml:space="preserve">Among vertebrates, amphibians are the ideal group to </w:t>
      </w:r>
      <w:r w:rsidR="00BE64BB" w:rsidRPr="00163D4D">
        <w:rPr>
          <w:rFonts w:ascii="Times New Roman" w:hAnsi="Times New Roman" w:cs="Times New Roman"/>
          <w:lang w:val="en-GB"/>
        </w:rPr>
        <w:t>study whether the</w:t>
      </w:r>
      <w:r w:rsidR="00B72AE2">
        <w:rPr>
          <w:rFonts w:ascii="Times New Roman" w:hAnsi="Times New Roman" w:cs="Times New Roman"/>
          <w:lang w:val="en-GB"/>
        </w:rPr>
        <w:t xml:space="preserve"> impact of pollution on the redox machinery </w:t>
      </w:r>
      <w:r w:rsidR="00BA2DDA">
        <w:rPr>
          <w:rFonts w:ascii="Times New Roman" w:hAnsi="Times New Roman" w:cs="Times New Roman"/>
          <w:lang w:val="en-GB"/>
        </w:rPr>
        <w:t xml:space="preserve">vary </w:t>
      </w:r>
      <w:r w:rsidRPr="00163D4D">
        <w:rPr>
          <w:rFonts w:ascii="Times New Roman" w:hAnsi="Times New Roman" w:cs="Times New Roman"/>
          <w:lang w:val="en-GB"/>
        </w:rPr>
        <w:t>across life transitions in spe</w:t>
      </w:r>
      <w:r w:rsidR="006E4768" w:rsidRPr="00163D4D">
        <w:rPr>
          <w:rFonts w:ascii="Times New Roman" w:hAnsi="Times New Roman" w:cs="Times New Roman"/>
          <w:lang w:val="en-GB"/>
        </w:rPr>
        <w:t xml:space="preserve">cies undergoing metamorphosis. </w:t>
      </w:r>
      <w:r w:rsidRPr="00163D4D">
        <w:rPr>
          <w:rFonts w:ascii="Times New Roman" w:hAnsi="Times New Roman" w:cs="Times New Roman"/>
          <w:lang w:val="en-GB"/>
        </w:rPr>
        <w:t xml:space="preserve">The life cycle of most </w:t>
      </w:r>
      <w:r w:rsidR="006B2625" w:rsidRPr="00163D4D">
        <w:rPr>
          <w:rFonts w:ascii="Times New Roman" w:hAnsi="Times New Roman" w:cs="Times New Roman"/>
          <w:lang w:val="en-GB"/>
        </w:rPr>
        <w:t>amphibians</w:t>
      </w:r>
      <w:r w:rsidRPr="00163D4D">
        <w:rPr>
          <w:rFonts w:ascii="Times New Roman" w:hAnsi="Times New Roman" w:cs="Times New Roman"/>
          <w:lang w:val="en-GB"/>
        </w:rPr>
        <w:t xml:space="preserve">, and </w:t>
      </w:r>
      <w:r w:rsidR="00BA2DDA">
        <w:rPr>
          <w:rFonts w:ascii="Times New Roman" w:hAnsi="Times New Roman" w:cs="Times New Roman"/>
          <w:lang w:val="en-GB"/>
        </w:rPr>
        <w:t>particularly</w:t>
      </w:r>
      <w:r w:rsidRPr="00163D4D">
        <w:rPr>
          <w:rFonts w:ascii="Times New Roman" w:hAnsi="Times New Roman" w:cs="Times New Roman"/>
          <w:lang w:val="en-GB"/>
        </w:rPr>
        <w:t xml:space="preserve"> of anurans, includes an embryo </w:t>
      </w:r>
      <w:r w:rsidR="006E4768" w:rsidRPr="00163D4D">
        <w:rPr>
          <w:rFonts w:ascii="Times New Roman" w:hAnsi="Times New Roman" w:cs="Times New Roman"/>
          <w:lang w:val="en-GB"/>
        </w:rPr>
        <w:t>that hatches</w:t>
      </w:r>
      <w:r w:rsidRPr="00163D4D">
        <w:rPr>
          <w:rFonts w:ascii="Times New Roman" w:hAnsi="Times New Roman" w:cs="Times New Roman"/>
          <w:lang w:val="en-GB"/>
        </w:rPr>
        <w:t xml:space="preserve"> into a </w:t>
      </w:r>
      <w:r w:rsidR="00B227D7" w:rsidRPr="00163D4D">
        <w:rPr>
          <w:rFonts w:ascii="Times New Roman" w:hAnsi="Times New Roman" w:cs="Times New Roman"/>
          <w:lang w:val="en-GB"/>
        </w:rPr>
        <w:t xml:space="preserve">fish-like </w:t>
      </w:r>
      <w:r w:rsidRPr="00163D4D">
        <w:rPr>
          <w:rFonts w:ascii="Times New Roman" w:hAnsi="Times New Roman" w:cs="Times New Roman"/>
          <w:lang w:val="en-GB"/>
        </w:rPr>
        <w:t>larva</w:t>
      </w:r>
      <w:r w:rsidR="000C0F48" w:rsidRPr="00163D4D">
        <w:rPr>
          <w:rFonts w:ascii="Times New Roman" w:hAnsi="Times New Roman" w:cs="Times New Roman"/>
          <w:lang w:val="en-GB"/>
        </w:rPr>
        <w:t xml:space="preserve"> which</w:t>
      </w:r>
      <w:r w:rsidRPr="00163D4D">
        <w:rPr>
          <w:rFonts w:ascii="Times New Roman" w:hAnsi="Times New Roman" w:cs="Times New Roman"/>
          <w:lang w:val="en-GB"/>
        </w:rPr>
        <w:t xml:space="preserve"> </w:t>
      </w:r>
      <w:r w:rsidR="005F1C69">
        <w:rPr>
          <w:rFonts w:ascii="Times New Roman" w:hAnsi="Times New Roman" w:cs="Times New Roman"/>
          <w:lang w:val="en-GB"/>
        </w:rPr>
        <w:t>abruptly</w:t>
      </w:r>
      <w:r w:rsidR="00A92B95">
        <w:rPr>
          <w:rFonts w:ascii="Times New Roman" w:hAnsi="Times New Roman" w:cs="Times New Roman"/>
          <w:lang w:val="en-GB"/>
        </w:rPr>
        <w:t xml:space="preserve"> </w:t>
      </w:r>
      <w:r w:rsidR="00B227D7" w:rsidRPr="00163D4D">
        <w:rPr>
          <w:rFonts w:ascii="Times New Roman" w:hAnsi="Times New Roman" w:cs="Times New Roman"/>
          <w:lang w:val="en-GB"/>
        </w:rPr>
        <w:t>develop</w:t>
      </w:r>
      <w:r w:rsidR="000C0F48" w:rsidRPr="00163D4D">
        <w:rPr>
          <w:rFonts w:ascii="Times New Roman" w:hAnsi="Times New Roman" w:cs="Times New Roman"/>
          <w:lang w:val="en-GB"/>
        </w:rPr>
        <w:t>s</w:t>
      </w:r>
      <w:r w:rsidR="00B227D7" w:rsidRPr="00163D4D">
        <w:rPr>
          <w:rFonts w:ascii="Times New Roman" w:hAnsi="Times New Roman" w:cs="Times New Roman"/>
          <w:lang w:val="en-GB"/>
        </w:rPr>
        <w:t xml:space="preserve"> to a tetrapod juvenile through </w:t>
      </w:r>
      <w:r w:rsidR="007852EC">
        <w:rPr>
          <w:rFonts w:ascii="Times New Roman" w:hAnsi="Times New Roman" w:cs="Times New Roman"/>
          <w:lang w:val="en-GB"/>
        </w:rPr>
        <w:t>metamorphosis</w:t>
      </w:r>
      <w:r w:rsidRPr="00163D4D">
        <w:rPr>
          <w:rFonts w:ascii="Times New Roman" w:hAnsi="Times New Roman" w:cs="Times New Roman"/>
          <w:lang w:val="en-GB"/>
        </w:rPr>
        <w:t xml:space="preserve">. </w:t>
      </w:r>
      <w:r w:rsidR="00482D60" w:rsidRPr="00163D4D">
        <w:rPr>
          <w:rFonts w:ascii="Times New Roman" w:hAnsi="Times New Roman" w:cs="Times New Roman"/>
          <w:lang w:val="en-GB"/>
        </w:rPr>
        <w:t>Both embryo</w:t>
      </w:r>
      <w:r w:rsidR="0080608B" w:rsidRPr="00163D4D">
        <w:rPr>
          <w:rFonts w:ascii="Times New Roman" w:hAnsi="Times New Roman" w:cs="Times New Roman"/>
          <w:lang w:val="en-GB"/>
        </w:rPr>
        <w:t>s</w:t>
      </w:r>
      <w:r w:rsidR="00482D60" w:rsidRPr="00163D4D">
        <w:rPr>
          <w:rFonts w:ascii="Times New Roman" w:hAnsi="Times New Roman" w:cs="Times New Roman"/>
          <w:lang w:val="en-GB"/>
        </w:rPr>
        <w:t xml:space="preserve"> and larva</w:t>
      </w:r>
      <w:r w:rsidR="0080608B" w:rsidRPr="00163D4D">
        <w:rPr>
          <w:rFonts w:ascii="Times New Roman" w:hAnsi="Times New Roman" w:cs="Times New Roman"/>
          <w:lang w:val="en-GB"/>
        </w:rPr>
        <w:t>e</w:t>
      </w:r>
      <w:r w:rsidR="009C48D9">
        <w:rPr>
          <w:rFonts w:ascii="Times New Roman" w:hAnsi="Times New Roman" w:cs="Times New Roman"/>
          <w:lang w:val="en-GB"/>
        </w:rPr>
        <w:t xml:space="preserve"> often have a</w:t>
      </w:r>
      <w:r w:rsidR="00482D60" w:rsidRPr="00163D4D">
        <w:rPr>
          <w:rFonts w:ascii="Times New Roman" w:hAnsi="Times New Roman" w:cs="Times New Roman"/>
          <w:lang w:val="en-GB"/>
        </w:rPr>
        <w:t xml:space="preserve"> highly permeable</w:t>
      </w:r>
      <w:r w:rsidR="0080608B" w:rsidRPr="00163D4D">
        <w:rPr>
          <w:rFonts w:ascii="Times New Roman" w:hAnsi="Times New Roman" w:cs="Times New Roman"/>
          <w:lang w:val="en-GB"/>
        </w:rPr>
        <w:t xml:space="preserve"> external surface/skin</w:t>
      </w:r>
      <w:r w:rsidR="00482D60" w:rsidRPr="00163D4D">
        <w:rPr>
          <w:rFonts w:ascii="Times New Roman" w:hAnsi="Times New Roman" w:cs="Times New Roman"/>
          <w:lang w:val="en-GB"/>
        </w:rPr>
        <w:t xml:space="preserve">, and their habitat is commonly restricted to the aquatic environment. In contrast, </w:t>
      </w:r>
      <w:r w:rsidR="0080608B" w:rsidRPr="00163D4D">
        <w:rPr>
          <w:rFonts w:ascii="Times New Roman" w:hAnsi="Times New Roman" w:cs="Times New Roman"/>
          <w:lang w:val="en-GB"/>
        </w:rPr>
        <w:t>post-metamorphic individuals</w:t>
      </w:r>
      <w:r w:rsidR="00482D60" w:rsidRPr="00163D4D">
        <w:rPr>
          <w:rFonts w:ascii="Times New Roman" w:hAnsi="Times New Roman" w:cs="Times New Roman"/>
          <w:lang w:val="en-GB"/>
        </w:rPr>
        <w:t xml:space="preserve"> </w:t>
      </w:r>
      <w:r w:rsidR="007A1F45">
        <w:rPr>
          <w:rFonts w:ascii="Times New Roman" w:hAnsi="Times New Roman" w:cs="Times New Roman"/>
          <w:lang w:val="en-GB"/>
        </w:rPr>
        <w:t>normally</w:t>
      </w:r>
      <w:r w:rsidR="00482D60" w:rsidRPr="00163D4D">
        <w:rPr>
          <w:rFonts w:ascii="Times New Roman" w:hAnsi="Times New Roman" w:cs="Times New Roman"/>
          <w:lang w:val="en-GB"/>
        </w:rPr>
        <w:t xml:space="preserve"> develop a less permeable skin </w:t>
      </w:r>
      <w:r w:rsidR="005D79FB" w:rsidRPr="00163D4D">
        <w:rPr>
          <w:rFonts w:ascii="Times New Roman" w:hAnsi="Times New Roman" w:cs="Times New Roman"/>
          <w:lang w:val="en-GB"/>
        </w:rPr>
        <w:t>and,</w:t>
      </w:r>
      <w:r w:rsidR="00482D60" w:rsidRPr="00163D4D">
        <w:rPr>
          <w:rFonts w:ascii="Times New Roman" w:hAnsi="Times New Roman" w:cs="Times New Roman"/>
          <w:lang w:val="en-GB"/>
        </w:rPr>
        <w:t xml:space="preserve"> although</w:t>
      </w:r>
      <w:r w:rsidR="005D79FB" w:rsidRPr="00163D4D">
        <w:rPr>
          <w:rFonts w:ascii="Times New Roman" w:hAnsi="Times New Roman" w:cs="Times New Roman"/>
          <w:lang w:val="en-GB"/>
        </w:rPr>
        <w:t xml:space="preserve"> </w:t>
      </w:r>
      <w:r w:rsidR="00AF4F07">
        <w:rPr>
          <w:rFonts w:ascii="Times New Roman" w:hAnsi="Times New Roman" w:cs="Times New Roman"/>
          <w:lang w:val="en-GB"/>
        </w:rPr>
        <w:t>they often</w:t>
      </w:r>
      <w:r w:rsidR="00482D60" w:rsidRPr="00163D4D">
        <w:rPr>
          <w:rFonts w:ascii="Times New Roman" w:hAnsi="Times New Roman" w:cs="Times New Roman"/>
          <w:lang w:val="en-GB"/>
        </w:rPr>
        <w:t xml:space="preserve"> </w:t>
      </w:r>
      <w:r w:rsidR="0080608B" w:rsidRPr="00163D4D">
        <w:rPr>
          <w:rFonts w:ascii="Times New Roman" w:hAnsi="Times New Roman" w:cs="Times New Roman"/>
          <w:lang w:val="en-GB"/>
        </w:rPr>
        <w:t xml:space="preserve">rely on waterbodies for </w:t>
      </w:r>
      <w:r w:rsidR="00C23BC8">
        <w:rPr>
          <w:rFonts w:ascii="Times New Roman" w:hAnsi="Times New Roman" w:cs="Times New Roman"/>
          <w:lang w:val="en-GB"/>
        </w:rPr>
        <w:t>breeding</w:t>
      </w:r>
      <w:r w:rsidR="00482D60" w:rsidRPr="00163D4D">
        <w:rPr>
          <w:rFonts w:ascii="Times New Roman" w:hAnsi="Times New Roman" w:cs="Times New Roman"/>
          <w:lang w:val="en-GB"/>
        </w:rPr>
        <w:t xml:space="preserve">, </w:t>
      </w:r>
      <w:r w:rsidR="00DE0A89">
        <w:rPr>
          <w:rFonts w:ascii="Times New Roman" w:hAnsi="Times New Roman" w:cs="Times New Roman"/>
          <w:lang w:val="en-GB"/>
        </w:rPr>
        <w:t xml:space="preserve">juveniles and adults of </w:t>
      </w:r>
      <w:r w:rsidR="00E3731E">
        <w:rPr>
          <w:rFonts w:ascii="Times New Roman" w:hAnsi="Times New Roman" w:cs="Times New Roman"/>
          <w:lang w:val="en-GB"/>
        </w:rPr>
        <w:t>most</w:t>
      </w:r>
      <w:r w:rsidR="00DE0A89">
        <w:rPr>
          <w:rFonts w:ascii="Times New Roman" w:hAnsi="Times New Roman" w:cs="Times New Roman"/>
          <w:lang w:val="en-GB"/>
        </w:rPr>
        <w:t xml:space="preserve"> </w:t>
      </w:r>
      <w:r w:rsidR="00CB15E9">
        <w:rPr>
          <w:rFonts w:ascii="Times New Roman" w:hAnsi="Times New Roman" w:cs="Times New Roman"/>
          <w:lang w:val="en-GB"/>
        </w:rPr>
        <w:t>anuran species</w:t>
      </w:r>
      <w:r w:rsidR="009C48D9">
        <w:rPr>
          <w:rFonts w:ascii="Times New Roman" w:hAnsi="Times New Roman" w:cs="Times New Roman"/>
          <w:lang w:val="en-GB"/>
        </w:rPr>
        <w:t xml:space="preserve"> </w:t>
      </w:r>
      <w:r w:rsidR="009D3610" w:rsidRPr="00163D4D">
        <w:rPr>
          <w:rFonts w:ascii="Times New Roman" w:hAnsi="Times New Roman" w:cs="Times New Roman"/>
          <w:lang w:val="en-GB"/>
        </w:rPr>
        <w:t>can</w:t>
      </w:r>
      <w:r w:rsidR="0080608B" w:rsidRPr="00163D4D">
        <w:rPr>
          <w:rFonts w:ascii="Times New Roman" w:hAnsi="Times New Roman" w:cs="Times New Roman"/>
          <w:lang w:val="en-GB"/>
        </w:rPr>
        <w:t xml:space="preserve"> </w:t>
      </w:r>
      <w:r w:rsidR="009C48D9">
        <w:rPr>
          <w:rFonts w:ascii="Times New Roman" w:hAnsi="Times New Roman" w:cs="Times New Roman"/>
          <w:lang w:val="en-GB"/>
        </w:rPr>
        <w:t>inhabit</w:t>
      </w:r>
      <w:r w:rsidR="0080608B" w:rsidRPr="00163D4D">
        <w:rPr>
          <w:rFonts w:ascii="Times New Roman" w:hAnsi="Times New Roman" w:cs="Times New Roman"/>
          <w:lang w:val="en-GB"/>
        </w:rPr>
        <w:t xml:space="preserve"> the</w:t>
      </w:r>
      <w:r w:rsidR="007D1A32" w:rsidRPr="00163D4D">
        <w:rPr>
          <w:rFonts w:ascii="Times New Roman" w:hAnsi="Times New Roman" w:cs="Times New Roman"/>
          <w:lang w:val="en-GB"/>
        </w:rPr>
        <w:t xml:space="preserve"> terrestrial environment. </w:t>
      </w:r>
      <w:r w:rsidR="009D3610" w:rsidRPr="00163D4D">
        <w:rPr>
          <w:rFonts w:ascii="Times New Roman" w:hAnsi="Times New Roman" w:cs="Times New Roman"/>
          <w:lang w:val="en-GB"/>
        </w:rPr>
        <w:t xml:space="preserve">Therefore, </w:t>
      </w:r>
      <w:r w:rsidR="00430267" w:rsidRPr="00163D4D">
        <w:rPr>
          <w:rFonts w:ascii="Times New Roman" w:hAnsi="Times New Roman" w:cs="Times New Roman"/>
          <w:lang w:val="en-GB"/>
        </w:rPr>
        <w:t xml:space="preserve">the </w:t>
      </w:r>
      <w:r w:rsidR="000C232F">
        <w:rPr>
          <w:rFonts w:ascii="Times New Roman" w:hAnsi="Times New Roman" w:cs="Times New Roman"/>
          <w:lang w:val="en-GB"/>
        </w:rPr>
        <w:t>impact of</w:t>
      </w:r>
      <w:r w:rsidR="00430267" w:rsidRPr="00163D4D">
        <w:rPr>
          <w:rFonts w:ascii="Times New Roman" w:hAnsi="Times New Roman" w:cs="Times New Roman"/>
          <w:lang w:val="en-GB"/>
        </w:rPr>
        <w:t xml:space="preserve"> </w:t>
      </w:r>
      <w:ins w:id="85" w:author="Pablo Capilla Lasheras" w:date="2022-11-28T16:53:00Z">
        <w:r w:rsidR="00AA2E73">
          <w:rPr>
            <w:rFonts w:ascii="Times New Roman" w:hAnsi="Times New Roman" w:cs="Times New Roman"/>
            <w:lang w:val="en-GB"/>
          </w:rPr>
          <w:t xml:space="preserve">chemical pollutants </w:t>
        </w:r>
      </w:ins>
      <w:del w:id="86" w:author="Pablo Capilla Lasheras" w:date="2022-11-28T16:53:00Z">
        <w:r w:rsidR="00231315" w:rsidDel="00AA2E73">
          <w:rPr>
            <w:rFonts w:ascii="Times New Roman" w:hAnsi="Times New Roman" w:cs="Times New Roman"/>
            <w:lang w:val="en-GB"/>
          </w:rPr>
          <w:delText xml:space="preserve">substances </w:delText>
        </w:r>
      </w:del>
      <w:r w:rsidR="00231315">
        <w:rPr>
          <w:rFonts w:ascii="Times New Roman" w:hAnsi="Times New Roman" w:cs="Times New Roman"/>
          <w:lang w:val="en-GB"/>
        </w:rPr>
        <w:t xml:space="preserve">released to water </w:t>
      </w:r>
      <w:ins w:id="87" w:author="Pablo Capilla Lasheras" w:date="2022-11-28T16:53:00Z">
        <w:r w:rsidR="00AA2E73">
          <w:rPr>
            <w:rFonts w:ascii="Times New Roman" w:hAnsi="Times New Roman" w:cs="Times New Roman"/>
            <w:lang w:val="en-GB"/>
          </w:rPr>
          <w:t>bodies</w:t>
        </w:r>
      </w:ins>
      <w:del w:id="88" w:author="Pablo Capilla Lasheras" w:date="2022-11-28T16:53:00Z">
        <w:r w:rsidR="00231315" w:rsidDel="00AA2E73">
          <w:rPr>
            <w:rFonts w:ascii="Times New Roman" w:hAnsi="Times New Roman" w:cs="Times New Roman"/>
            <w:lang w:val="en-GB"/>
          </w:rPr>
          <w:delText xml:space="preserve">such as </w:delText>
        </w:r>
        <w:r w:rsidR="002821F3" w:rsidDel="00AA2E73">
          <w:rPr>
            <w:rFonts w:ascii="Times New Roman" w:hAnsi="Times New Roman" w:cs="Times New Roman"/>
            <w:lang w:val="en-GB"/>
          </w:rPr>
          <w:delText>pollutants</w:delText>
        </w:r>
      </w:del>
      <w:r w:rsidR="00805109" w:rsidRPr="00163D4D">
        <w:rPr>
          <w:rFonts w:ascii="Times New Roman" w:hAnsi="Times New Roman" w:cs="Times New Roman"/>
          <w:lang w:val="en-GB"/>
        </w:rPr>
        <w:t xml:space="preserve"> </w:t>
      </w:r>
      <w:r w:rsidR="00037EAB">
        <w:rPr>
          <w:rFonts w:ascii="Times New Roman" w:hAnsi="Times New Roman" w:cs="Times New Roman"/>
          <w:lang w:val="en-GB"/>
        </w:rPr>
        <w:t xml:space="preserve">is expected to </w:t>
      </w:r>
      <w:r w:rsidR="006D11B9">
        <w:rPr>
          <w:rFonts w:ascii="Times New Roman" w:hAnsi="Times New Roman" w:cs="Times New Roman"/>
          <w:lang w:val="en-GB"/>
        </w:rPr>
        <w:t>vary</w:t>
      </w:r>
      <w:r w:rsidR="00037EAB">
        <w:rPr>
          <w:rFonts w:ascii="Times New Roman" w:hAnsi="Times New Roman" w:cs="Times New Roman"/>
          <w:lang w:val="en-GB"/>
        </w:rPr>
        <w:t xml:space="preserve"> across amphibian life </w:t>
      </w:r>
      <w:r w:rsidR="00774912">
        <w:rPr>
          <w:rFonts w:ascii="Times New Roman" w:hAnsi="Times New Roman" w:cs="Times New Roman"/>
          <w:lang w:val="en-GB"/>
        </w:rPr>
        <w:t>stages</w:t>
      </w:r>
      <w:r w:rsidR="00037EAB">
        <w:rPr>
          <w:rFonts w:ascii="Times New Roman" w:hAnsi="Times New Roman" w:cs="Times New Roman"/>
          <w:lang w:val="en-GB"/>
        </w:rPr>
        <w:t xml:space="preserve">, </w:t>
      </w:r>
      <w:r w:rsidR="00234F94">
        <w:rPr>
          <w:rFonts w:ascii="Times New Roman" w:hAnsi="Times New Roman" w:cs="Times New Roman"/>
          <w:lang w:val="en-GB"/>
        </w:rPr>
        <w:t>with</w:t>
      </w:r>
      <w:r w:rsidR="0028108A">
        <w:rPr>
          <w:rFonts w:ascii="Times New Roman" w:hAnsi="Times New Roman" w:cs="Times New Roman"/>
          <w:lang w:val="en-GB"/>
        </w:rPr>
        <w:t xml:space="preserve"> </w:t>
      </w:r>
      <w:r w:rsidR="00234F94">
        <w:rPr>
          <w:rFonts w:ascii="Times New Roman" w:hAnsi="Times New Roman" w:cs="Times New Roman"/>
          <w:lang w:val="en-GB"/>
        </w:rPr>
        <w:t xml:space="preserve">the </w:t>
      </w:r>
      <w:r w:rsidR="00C547ED">
        <w:rPr>
          <w:rFonts w:ascii="Times New Roman" w:hAnsi="Times New Roman" w:cs="Times New Roman"/>
          <w:lang w:val="en-GB"/>
        </w:rPr>
        <w:t>embryo</w:t>
      </w:r>
      <w:r w:rsidR="00AA614D">
        <w:rPr>
          <w:rFonts w:ascii="Times New Roman" w:hAnsi="Times New Roman" w:cs="Times New Roman"/>
          <w:lang w:val="en-GB"/>
        </w:rPr>
        <w:t>nic</w:t>
      </w:r>
      <w:r w:rsidR="00C547ED">
        <w:rPr>
          <w:rFonts w:ascii="Times New Roman" w:hAnsi="Times New Roman" w:cs="Times New Roman"/>
          <w:lang w:val="en-GB"/>
        </w:rPr>
        <w:t xml:space="preserve"> and larva</w:t>
      </w:r>
      <w:r w:rsidR="005B7A44">
        <w:rPr>
          <w:rFonts w:ascii="Times New Roman" w:hAnsi="Times New Roman" w:cs="Times New Roman"/>
          <w:lang w:val="en-GB"/>
        </w:rPr>
        <w:t>l</w:t>
      </w:r>
      <w:r w:rsidR="009D3610" w:rsidRPr="00163D4D">
        <w:rPr>
          <w:rFonts w:ascii="Times New Roman" w:hAnsi="Times New Roman" w:cs="Times New Roman"/>
          <w:lang w:val="en-GB"/>
        </w:rPr>
        <w:t xml:space="preserve"> </w:t>
      </w:r>
      <w:r w:rsidR="00C547ED">
        <w:rPr>
          <w:rFonts w:ascii="Times New Roman" w:hAnsi="Times New Roman" w:cs="Times New Roman"/>
          <w:lang w:val="en-GB"/>
        </w:rPr>
        <w:t xml:space="preserve">stages </w:t>
      </w:r>
      <w:r w:rsidR="00234F94">
        <w:rPr>
          <w:rFonts w:ascii="Times New Roman" w:hAnsi="Times New Roman" w:cs="Times New Roman"/>
          <w:lang w:val="en-GB"/>
        </w:rPr>
        <w:t xml:space="preserve">potentially </w:t>
      </w:r>
      <w:r w:rsidR="006D0136">
        <w:rPr>
          <w:rFonts w:ascii="Times New Roman" w:hAnsi="Times New Roman" w:cs="Times New Roman"/>
          <w:lang w:val="en-GB"/>
        </w:rPr>
        <w:t xml:space="preserve">being </w:t>
      </w:r>
      <w:r w:rsidR="00C547ED">
        <w:rPr>
          <w:rFonts w:ascii="Times New Roman" w:hAnsi="Times New Roman" w:cs="Times New Roman"/>
          <w:lang w:val="en-GB"/>
        </w:rPr>
        <w:t xml:space="preserve">the most </w:t>
      </w:r>
      <w:r w:rsidR="00037EAB">
        <w:rPr>
          <w:rFonts w:ascii="Times New Roman" w:hAnsi="Times New Roman" w:cs="Times New Roman"/>
          <w:lang w:val="en-GB"/>
        </w:rPr>
        <w:t xml:space="preserve">vulnerable. </w:t>
      </w:r>
      <w:r w:rsidR="00162A04" w:rsidRPr="00163D4D">
        <w:rPr>
          <w:rFonts w:ascii="Times New Roman" w:hAnsi="Times New Roman" w:cs="Times New Roman"/>
          <w:lang w:val="en-GB"/>
        </w:rPr>
        <w:t>Indeed, amphibians are the most threatened vertebrate group</w:t>
      </w:r>
      <w:r w:rsidR="00037EAB">
        <w:rPr>
          <w:rFonts w:ascii="Times New Roman" w:hAnsi="Times New Roman" w:cs="Times New Roman"/>
          <w:lang w:val="en-GB"/>
        </w:rPr>
        <w:t xml:space="preserve"> and </w:t>
      </w:r>
      <w:ins w:id="89" w:author="Pablo Capilla Lasheras" w:date="2022-11-28T16:53:00Z">
        <w:r w:rsidR="00AA2E73">
          <w:rPr>
            <w:rFonts w:ascii="Times New Roman" w:hAnsi="Times New Roman" w:cs="Times New Roman"/>
            <w:lang w:val="en-GB"/>
          </w:rPr>
          <w:t xml:space="preserve">chemical </w:t>
        </w:r>
      </w:ins>
      <w:r w:rsidR="00037EAB">
        <w:rPr>
          <w:rFonts w:ascii="Times New Roman" w:hAnsi="Times New Roman" w:cs="Times New Roman"/>
          <w:lang w:val="en-GB"/>
        </w:rPr>
        <w:t xml:space="preserve">pollution is </w:t>
      </w:r>
      <w:r w:rsidR="00DD2A65">
        <w:rPr>
          <w:rFonts w:ascii="Times New Roman" w:hAnsi="Times New Roman" w:cs="Times New Roman"/>
          <w:lang w:val="en-GB"/>
        </w:rPr>
        <w:t>thought to be an important</w:t>
      </w:r>
      <w:r w:rsidR="00037EAB">
        <w:rPr>
          <w:rFonts w:ascii="Times New Roman" w:hAnsi="Times New Roman" w:cs="Times New Roman"/>
          <w:lang w:val="en-GB"/>
        </w:rPr>
        <w:t xml:space="preserve"> </w:t>
      </w:r>
      <w:r w:rsidR="00DD2A65">
        <w:rPr>
          <w:rFonts w:ascii="Times New Roman" w:hAnsi="Times New Roman" w:cs="Times New Roman"/>
          <w:lang w:val="en-GB"/>
        </w:rPr>
        <w:t>cause</w:t>
      </w:r>
      <w:r w:rsidR="00037EAB">
        <w:rPr>
          <w:rFonts w:ascii="Times New Roman" w:hAnsi="Times New Roman" w:cs="Times New Roman"/>
          <w:lang w:val="en-GB"/>
        </w:rPr>
        <w:t xml:space="preserve"> behind </w:t>
      </w:r>
      <w:r w:rsidR="00ED4F2B">
        <w:rPr>
          <w:rFonts w:ascii="Times New Roman" w:hAnsi="Times New Roman" w:cs="Times New Roman"/>
          <w:lang w:val="en-GB"/>
        </w:rPr>
        <w:t>their</w:t>
      </w:r>
      <w:r w:rsidR="002E7923">
        <w:rPr>
          <w:rFonts w:ascii="Times New Roman" w:hAnsi="Times New Roman" w:cs="Times New Roman"/>
          <w:lang w:val="en-GB"/>
        </w:rPr>
        <w:t xml:space="preserve"> decline. </w:t>
      </w:r>
      <w:r w:rsidR="00677C3C">
        <w:rPr>
          <w:rFonts w:ascii="Times New Roman" w:hAnsi="Times New Roman" w:cs="Times New Roman"/>
          <w:lang w:val="en-GB"/>
        </w:rPr>
        <w:t>Therefore,</w:t>
      </w:r>
      <w:r w:rsidR="002E7923">
        <w:rPr>
          <w:rFonts w:ascii="Times New Roman" w:hAnsi="Times New Roman" w:cs="Times New Roman"/>
          <w:lang w:val="en-GB"/>
        </w:rPr>
        <w:t xml:space="preserve"> </w:t>
      </w:r>
      <w:del w:id="90" w:author="Pablo Capilla Lasheras" w:date="2022-11-28T16:54:00Z">
        <w:r w:rsidR="002E7923" w:rsidDel="00AA2E73">
          <w:rPr>
            <w:rFonts w:ascii="Times New Roman" w:hAnsi="Times New Roman" w:cs="Times New Roman"/>
            <w:lang w:val="en-GB"/>
          </w:rPr>
          <w:delText>u</w:delText>
        </w:r>
        <w:r w:rsidR="00162A04" w:rsidRPr="00163D4D" w:rsidDel="00AA2E73">
          <w:rPr>
            <w:rFonts w:ascii="Times New Roman" w:hAnsi="Times New Roman" w:cs="Times New Roman"/>
            <w:lang w:val="en-GB"/>
          </w:rPr>
          <w:delText xml:space="preserve">nderstanding </w:delText>
        </w:r>
      </w:del>
      <w:ins w:id="91" w:author="Pablo Capilla Lasheras" w:date="2022-11-28T16:54:00Z">
        <w:r w:rsidR="00AA2E73">
          <w:rPr>
            <w:rFonts w:ascii="Times New Roman" w:hAnsi="Times New Roman" w:cs="Times New Roman"/>
            <w:lang w:val="en-GB"/>
          </w:rPr>
          <w:t>investigating</w:t>
        </w:r>
        <w:r w:rsidR="00AA2E73" w:rsidRPr="00163D4D">
          <w:rPr>
            <w:rFonts w:ascii="Times New Roman" w:hAnsi="Times New Roman" w:cs="Times New Roman"/>
            <w:lang w:val="en-GB"/>
          </w:rPr>
          <w:t xml:space="preserve"> </w:t>
        </w:r>
      </w:ins>
      <w:r w:rsidR="000D6145">
        <w:rPr>
          <w:rFonts w:ascii="Times New Roman" w:hAnsi="Times New Roman" w:cs="Times New Roman"/>
          <w:lang w:val="en-GB"/>
        </w:rPr>
        <w:t>how</w:t>
      </w:r>
      <w:r w:rsidR="00162A04" w:rsidRPr="00163D4D">
        <w:rPr>
          <w:rFonts w:ascii="Times New Roman" w:hAnsi="Times New Roman" w:cs="Times New Roman"/>
          <w:lang w:val="en-GB"/>
        </w:rPr>
        <w:t xml:space="preserve"> </w:t>
      </w:r>
      <w:r w:rsidR="000D6145">
        <w:rPr>
          <w:rFonts w:ascii="Times New Roman" w:hAnsi="Times New Roman" w:cs="Times New Roman"/>
          <w:lang w:val="en-GB"/>
        </w:rPr>
        <w:t>pollutants</w:t>
      </w:r>
      <w:r w:rsidR="00162A04" w:rsidRPr="00163D4D">
        <w:rPr>
          <w:rFonts w:ascii="Times New Roman" w:hAnsi="Times New Roman" w:cs="Times New Roman"/>
          <w:lang w:val="en-GB"/>
        </w:rPr>
        <w:t xml:space="preserve"> </w:t>
      </w:r>
      <w:r w:rsidR="00801271">
        <w:rPr>
          <w:rFonts w:ascii="Times New Roman" w:hAnsi="Times New Roman" w:cs="Times New Roman"/>
          <w:lang w:val="en-GB"/>
        </w:rPr>
        <w:t>impact</w:t>
      </w:r>
      <w:r w:rsidR="002E7923">
        <w:rPr>
          <w:rFonts w:ascii="Times New Roman" w:hAnsi="Times New Roman" w:cs="Times New Roman"/>
          <w:lang w:val="en-GB"/>
        </w:rPr>
        <w:t xml:space="preserve"> </w:t>
      </w:r>
      <w:del w:id="92" w:author="Pablo Capilla Lasheras" w:date="2022-11-28T16:54:00Z">
        <w:r w:rsidR="002E7923" w:rsidDel="003C0052">
          <w:rPr>
            <w:rFonts w:ascii="Times New Roman" w:hAnsi="Times New Roman" w:cs="Times New Roman"/>
            <w:lang w:val="en-GB"/>
          </w:rPr>
          <w:delText xml:space="preserve">on </w:delText>
        </w:r>
      </w:del>
      <w:r w:rsidR="009B62BB">
        <w:rPr>
          <w:rFonts w:ascii="Times New Roman" w:hAnsi="Times New Roman" w:cs="Times New Roman"/>
          <w:lang w:val="en-GB"/>
        </w:rPr>
        <w:t xml:space="preserve">physiological mechanisms linked to </w:t>
      </w:r>
      <w:r w:rsidR="00723F42">
        <w:rPr>
          <w:rFonts w:ascii="Times New Roman" w:hAnsi="Times New Roman" w:cs="Times New Roman"/>
          <w:lang w:val="en-GB"/>
        </w:rPr>
        <w:t xml:space="preserve">individual </w:t>
      </w:r>
      <w:r w:rsidR="009B62BB">
        <w:rPr>
          <w:rFonts w:ascii="Times New Roman" w:hAnsi="Times New Roman" w:cs="Times New Roman"/>
          <w:lang w:val="en-GB"/>
        </w:rPr>
        <w:t xml:space="preserve">health and </w:t>
      </w:r>
      <w:r w:rsidR="0086602E">
        <w:rPr>
          <w:rFonts w:ascii="Times New Roman" w:hAnsi="Times New Roman" w:cs="Times New Roman"/>
          <w:lang w:val="en-GB"/>
        </w:rPr>
        <w:t>performance</w:t>
      </w:r>
      <w:r w:rsidR="009B62BB">
        <w:rPr>
          <w:rFonts w:ascii="Times New Roman" w:hAnsi="Times New Roman" w:cs="Times New Roman"/>
          <w:lang w:val="en-GB"/>
        </w:rPr>
        <w:t xml:space="preserve">, such as </w:t>
      </w:r>
      <w:commentRangeStart w:id="93"/>
      <w:r w:rsidR="009B62BB">
        <w:rPr>
          <w:rFonts w:ascii="Times New Roman" w:hAnsi="Times New Roman" w:cs="Times New Roman"/>
          <w:lang w:val="en-GB"/>
        </w:rPr>
        <w:t>oxidative stress</w:t>
      </w:r>
      <w:commentRangeEnd w:id="93"/>
      <w:r w:rsidR="003C0052">
        <w:rPr>
          <w:rStyle w:val="CommentReference"/>
        </w:rPr>
        <w:commentReference w:id="93"/>
      </w:r>
      <w:r w:rsidR="009B62BB">
        <w:rPr>
          <w:rFonts w:ascii="Times New Roman" w:hAnsi="Times New Roman" w:cs="Times New Roman"/>
          <w:lang w:val="en-GB"/>
        </w:rPr>
        <w:t>,</w:t>
      </w:r>
      <w:r w:rsidR="00162A04" w:rsidRPr="00163D4D">
        <w:rPr>
          <w:rFonts w:ascii="Times New Roman" w:hAnsi="Times New Roman" w:cs="Times New Roman"/>
          <w:lang w:val="en-GB"/>
        </w:rPr>
        <w:t xml:space="preserve"> </w:t>
      </w:r>
      <w:del w:id="94" w:author="Pablo Capilla Lasheras" w:date="2022-11-28T16:53:00Z">
        <w:r w:rsidR="00801271" w:rsidDel="00AA2E73">
          <w:rPr>
            <w:rFonts w:ascii="Times New Roman" w:hAnsi="Times New Roman" w:cs="Times New Roman"/>
            <w:lang w:val="en-GB"/>
          </w:rPr>
          <w:delText xml:space="preserve">may </w:delText>
        </w:r>
      </w:del>
      <w:ins w:id="95" w:author="Pablo Capilla Lasheras" w:date="2022-11-28T16:53:00Z">
        <w:r w:rsidR="00AA2E73">
          <w:rPr>
            <w:rFonts w:ascii="Times New Roman" w:hAnsi="Times New Roman" w:cs="Times New Roman"/>
            <w:lang w:val="en-GB"/>
          </w:rPr>
          <w:t xml:space="preserve">could </w:t>
        </w:r>
      </w:ins>
      <w:ins w:id="96" w:author="Pablo Capilla Lasheras" w:date="2022-11-28T16:54:00Z">
        <w:r w:rsidR="00AA2E73">
          <w:rPr>
            <w:rFonts w:ascii="Times New Roman" w:hAnsi="Times New Roman" w:cs="Times New Roman"/>
            <w:lang w:val="en-GB"/>
          </w:rPr>
          <w:t xml:space="preserve">dramatically </w:t>
        </w:r>
        <w:r w:rsidR="00AA2E73">
          <w:rPr>
            <w:rFonts w:ascii="Times New Roman" w:hAnsi="Times New Roman" w:cs="Times New Roman"/>
            <w:lang w:val="en-GB"/>
          </w:rPr>
          <w:lastRenderedPageBreak/>
          <w:t>improve our understanding of amphibian conservation</w:t>
        </w:r>
      </w:ins>
      <w:ins w:id="97" w:author="Pablo Capilla Lasheras" w:date="2022-11-28T16:57:00Z">
        <w:r w:rsidR="003C0052">
          <w:rPr>
            <w:rFonts w:ascii="Times New Roman" w:hAnsi="Times New Roman" w:cs="Times New Roman"/>
            <w:lang w:val="en-GB"/>
          </w:rPr>
          <w:t xml:space="preserve">. </w:t>
        </w:r>
      </w:ins>
      <w:del w:id="98" w:author="Pablo Capilla Lasheras" w:date="2022-11-28T16:57:00Z">
        <w:r w:rsidR="00801271" w:rsidDel="003C0052">
          <w:rPr>
            <w:rFonts w:ascii="Times New Roman" w:hAnsi="Times New Roman" w:cs="Times New Roman"/>
            <w:lang w:val="en-GB"/>
          </w:rPr>
          <w:delText>be an important knowledge</w:delText>
        </w:r>
        <w:r w:rsidR="009F3B6B" w:rsidDel="003C0052">
          <w:rPr>
            <w:rFonts w:ascii="Times New Roman" w:hAnsi="Times New Roman" w:cs="Times New Roman"/>
            <w:lang w:val="en-GB"/>
          </w:rPr>
          <w:delText xml:space="preserve"> for </w:delText>
        </w:r>
        <w:r w:rsidR="007D5B63" w:rsidDel="003C0052">
          <w:rPr>
            <w:rFonts w:ascii="Times New Roman" w:hAnsi="Times New Roman" w:cs="Times New Roman"/>
            <w:lang w:val="en-GB"/>
          </w:rPr>
          <w:delText>the</w:delText>
        </w:r>
        <w:r w:rsidR="00301D36" w:rsidDel="003C0052">
          <w:rPr>
            <w:rFonts w:ascii="Times New Roman" w:hAnsi="Times New Roman" w:cs="Times New Roman"/>
            <w:lang w:val="en-GB"/>
          </w:rPr>
          <w:delText>ir</w:delText>
        </w:r>
        <w:r w:rsidR="009F3B6B" w:rsidDel="003C0052">
          <w:rPr>
            <w:rFonts w:ascii="Times New Roman" w:hAnsi="Times New Roman" w:cs="Times New Roman"/>
            <w:lang w:val="en-GB"/>
          </w:rPr>
          <w:delText xml:space="preserve"> </w:delText>
        </w:r>
        <w:r w:rsidR="00162A04" w:rsidRPr="00163D4D" w:rsidDel="003C0052">
          <w:rPr>
            <w:rFonts w:ascii="Times New Roman" w:hAnsi="Times New Roman" w:cs="Times New Roman"/>
            <w:lang w:val="en-GB"/>
          </w:rPr>
          <w:delText xml:space="preserve">conservation.  </w:delText>
        </w:r>
      </w:del>
    </w:p>
    <w:p w14:paraId="2DC67949" w14:textId="325B0C6D" w:rsidR="002519DE" w:rsidRDefault="00FB1532" w:rsidP="00550BF7">
      <w:pPr>
        <w:spacing w:line="480" w:lineRule="auto"/>
        <w:jc w:val="both"/>
        <w:rPr>
          <w:ins w:id="99" w:author="Pablo Capilla Lasheras" w:date="2022-11-28T17:06:00Z"/>
          <w:rFonts w:ascii="Times New Roman" w:hAnsi="Times New Roman" w:cs="Times New Roman"/>
          <w:color w:val="000000" w:themeColor="text1"/>
          <w:lang w:val="en-GB"/>
        </w:rPr>
      </w:pPr>
      <w:r w:rsidRPr="00163D4D">
        <w:rPr>
          <w:rFonts w:ascii="Times New Roman" w:hAnsi="Times New Roman" w:cs="Times New Roman"/>
          <w:lang w:val="en-GB"/>
        </w:rPr>
        <w:tab/>
      </w:r>
      <w:r w:rsidR="00A74084">
        <w:rPr>
          <w:rFonts w:ascii="Times New Roman" w:hAnsi="Times New Roman" w:cs="Times New Roman"/>
          <w:lang w:val="en-GB"/>
        </w:rPr>
        <w:t xml:space="preserve">Likely due to the potential </w:t>
      </w:r>
      <w:r w:rsidR="00F84C16">
        <w:rPr>
          <w:rFonts w:ascii="Times New Roman" w:hAnsi="Times New Roman" w:cs="Times New Roman"/>
          <w:lang w:val="en-GB"/>
        </w:rPr>
        <w:t>susceptibility</w:t>
      </w:r>
      <w:r w:rsidR="00A74084">
        <w:rPr>
          <w:rFonts w:ascii="Times New Roman" w:hAnsi="Times New Roman" w:cs="Times New Roman"/>
          <w:lang w:val="en-GB"/>
        </w:rPr>
        <w:t xml:space="preserve"> of amphibians</w:t>
      </w:r>
      <w:r w:rsidR="00F84C16">
        <w:rPr>
          <w:rFonts w:ascii="Times New Roman" w:hAnsi="Times New Roman" w:cs="Times New Roman"/>
          <w:lang w:val="en-GB"/>
        </w:rPr>
        <w:t xml:space="preserve"> to </w:t>
      </w:r>
      <w:r w:rsidR="004C17F1">
        <w:rPr>
          <w:rFonts w:ascii="Times New Roman" w:hAnsi="Times New Roman" w:cs="Times New Roman"/>
          <w:lang w:val="en-GB"/>
        </w:rPr>
        <w:t>environmental risks</w:t>
      </w:r>
      <w:r w:rsidR="00A74084">
        <w:rPr>
          <w:rFonts w:ascii="Times New Roman" w:hAnsi="Times New Roman" w:cs="Times New Roman"/>
          <w:lang w:val="en-GB"/>
        </w:rPr>
        <w:t xml:space="preserve">, a considerable number of studies have investigated </w:t>
      </w:r>
      <w:r w:rsidR="00826FD0">
        <w:rPr>
          <w:rFonts w:ascii="Times New Roman" w:hAnsi="Times New Roman" w:cs="Times New Roman"/>
          <w:lang w:val="en-GB"/>
        </w:rPr>
        <w:t>the role of pollutant</w:t>
      </w:r>
      <w:r w:rsidR="00335D9F">
        <w:rPr>
          <w:rFonts w:ascii="Times New Roman" w:hAnsi="Times New Roman" w:cs="Times New Roman"/>
          <w:lang w:val="en-GB"/>
        </w:rPr>
        <w:t>s</w:t>
      </w:r>
      <w:r w:rsidR="00826FD0">
        <w:rPr>
          <w:rFonts w:ascii="Times New Roman" w:hAnsi="Times New Roman" w:cs="Times New Roman"/>
          <w:lang w:val="en-GB"/>
        </w:rPr>
        <w:t xml:space="preserve"> </w:t>
      </w:r>
      <w:r w:rsidR="004B359F">
        <w:rPr>
          <w:rFonts w:ascii="Times New Roman" w:hAnsi="Times New Roman" w:cs="Times New Roman"/>
          <w:lang w:val="en-GB"/>
        </w:rPr>
        <w:t>in shaping the</w:t>
      </w:r>
      <w:r w:rsidR="00A74084">
        <w:rPr>
          <w:rFonts w:ascii="Times New Roman" w:hAnsi="Times New Roman" w:cs="Times New Roman"/>
          <w:lang w:val="en-GB"/>
        </w:rPr>
        <w:t xml:space="preserve"> </w:t>
      </w:r>
      <w:commentRangeStart w:id="100"/>
      <w:r w:rsidR="00A74084">
        <w:rPr>
          <w:rFonts w:ascii="Times New Roman" w:hAnsi="Times New Roman" w:cs="Times New Roman"/>
          <w:lang w:val="en-GB"/>
        </w:rPr>
        <w:t xml:space="preserve">oxidative stress machinery </w:t>
      </w:r>
      <w:commentRangeEnd w:id="100"/>
      <w:r w:rsidR="003C0052">
        <w:rPr>
          <w:rStyle w:val="CommentReference"/>
        </w:rPr>
        <w:commentReference w:id="100"/>
      </w:r>
      <w:r w:rsidR="00680BE4">
        <w:rPr>
          <w:rFonts w:ascii="Times New Roman" w:hAnsi="Times New Roman" w:cs="Times New Roman"/>
          <w:lang w:val="en-GB"/>
        </w:rPr>
        <w:t xml:space="preserve">of amphibians </w:t>
      </w:r>
      <w:r w:rsidR="00A74084">
        <w:rPr>
          <w:rFonts w:ascii="Times New Roman" w:hAnsi="Times New Roman" w:cs="Times New Roman"/>
          <w:lang w:val="en-GB"/>
        </w:rPr>
        <w:t xml:space="preserve">either </w:t>
      </w:r>
      <w:r w:rsidR="002B0E69">
        <w:rPr>
          <w:rFonts w:ascii="Times New Roman" w:hAnsi="Times New Roman" w:cs="Times New Roman"/>
          <w:lang w:val="en-GB"/>
        </w:rPr>
        <w:t>at</w:t>
      </w:r>
      <w:r w:rsidR="00A74084">
        <w:rPr>
          <w:rFonts w:ascii="Times New Roman" w:hAnsi="Times New Roman" w:cs="Times New Roman"/>
          <w:lang w:val="en-GB"/>
        </w:rPr>
        <w:t xml:space="preserve"> </w:t>
      </w:r>
      <w:r w:rsidR="00D83544">
        <w:rPr>
          <w:rFonts w:ascii="Times New Roman" w:hAnsi="Times New Roman" w:cs="Times New Roman"/>
          <w:lang w:val="en-GB"/>
        </w:rPr>
        <w:t>the</w:t>
      </w:r>
      <w:r w:rsidR="00A74084">
        <w:rPr>
          <w:rFonts w:ascii="Times New Roman" w:hAnsi="Times New Roman" w:cs="Times New Roman"/>
          <w:lang w:val="en-GB"/>
        </w:rPr>
        <w:t xml:space="preserve"> </w:t>
      </w:r>
      <w:r w:rsidR="002B0E69">
        <w:rPr>
          <w:rFonts w:ascii="Times New Roman" w:hAnsi="Times New Roman" w:cs="Times New Roman"/>
          <w:lang w:val="en-GB"/>
        </w:rPr>
        <w:t>pre-</w:t>
      </w:r>
      <w:r w:rsidR="00A74084">
        <w:rPr>
          <w:rFonts w:ascii="Times New Roman" w:hAnsi="Times New Roman" w:cs="Times New Roman"/>
          <w:lang w:val="en-GB"/>
        </w:rPr>
        <w:t xml:space="preserve"> or post-metamorphic stage</w:t>
      </w:r>
      <w:r w:rsidR="00830E55">
        <w:rPr>
          <w:rFonts w:ascii="Times New Roman" w:hAnsi="Times New Roman" w:cs="Times New Roman"/>
          <w:lang w:val="en-GB"/>
        </w:rPr>
        <w:t>s</w:t>
      </w:r>
      <w:ins w:id="101" w:author="Pablo Capilla Lasheras" w:date="2022-11-28T16:58:00Z">
        <w:r w:rsidR="003C0052">
          <w:rPr>
            <w:rFonts w:ascii="Times New Roman" w:hAnsi="Times New Roman" w:cs="Times New Roman"/>
            <w:lang w:val="en-GB"/>
          </w:rPr>
          <w:t xml:space="preserve"> (</w:t>
        </w:r>
        <w:commentRangeStart w:id="102"/>
        <w:r w:rsidR="003C0052">
          <w:rPr>
            <w:rFonts w:ascii="Times New Roman" w:hAnsi="Times New Roman" w:cs="Times New Roman"/>
            <w:lang w:val="en-GB"/>
          </w:rPr>
          <w:t>REF?</w:t>
        </w:r>
        <w:commentRangeEnd w:id="102"/>
        <w:r w:rsidR="003C0052">
          <w:rPr>
            <w:rStyle w:val="CommentReference"/>
          </w:rPr>
          <w:commentReference w:id="102"/>
        </w:r>
        <w:r w:rsidR="003C0052">
          <w:rPr>
            <w:rFonts w:ascii="Times New Roman" w:hAnsi="Times New Roman" w:cs="Times New Roman"/>
            <w:lang w:val="en-GB"/>
          </w:rPr>
          <w:t>)</w:t>
        </w:r>
      </w:ins>
      <w:r w:rsidR="00830E55">
        <w:rPr>
          <w:rFonts w:ascii="Times New Roman" w:hAnsi="Times New Roman" w:cs="Times New Roman"/>
          <w:lang w:val="en-GB"/>
        </w:rPr>
        <w:t xml:space="preserve">. </w:t>
      </w:r>
      <w:r w:rsidR="00A34C0B">
        <w:rPr>
          <w:rFonts w:ascii="Times New Roman" w:hAnsi="Times New Roman" w:cs="Times New Roman"/>
          <w:lang w:val="en-GB"/>
        </w:rPr>
        <w:t>As</w:t>
      </w:r>
      <w:r w:rsidR="007919BE">
        <w:rPr>
          <w:rFonts w:ascii="Times New Roman" w:hAnsi="Times New Roman" w:cs="Times New Roman"/>
          <w:lang w:val="en-GB"/>
        </w:rPr>
        <w:t xml:space="preserve"> in other </w:t>
      </w:r>
      <w:r w:rsidR="00696F9E">
        <w:rPr>
          <w:rFonts w:ascii="Times New Roman" w:hAnsi="Times New Roman" w:cs="Times New Roman"/>
          <w:lang w:val="en-GB"/>
        </w:rPr>
        <w:t>animals</w:t>
      </w:r>
      <w:r w:rsidR="007919BE">
        <w:rPr>
          <w:rFonts w:ascii="Times New Roman" w:hAnsi="Times New Roman" w:cs="Times New Roman"/>
          <w:lang w:val="en-GB"/>
        </w:rPr>
        <w:t>, t</w:t>
      </w:r>
      <w:r w:rsidR="00EB21CD" w:rsidRPr="00163D4D">
        <w:rPr>
          <w:rFonts w:ascii="Times New Roman" w:hAnsi="Times New Roman" w:cs="Times New Roman"/>
          <w:lang w:val="en-GB"/>
        </w:rPr>
        <w:t xml:space="preserve">he </w:t>
      </w:r>
      <w:commentRangeStart w:id="103"/>
      <w:r w:rsidR="00EB5732">
        <w:rPr>
          <w:rFonts w:ascii="Times New Roman" w:hAnsi="Times New Roman" w:cs="Times New Roman"/>
          <w:lang w:val="en-GB"/>
        </w:rPr>
        <w:t>oxidative stress pathways</w:t>
      </w:r>
      <w:r w:rsidR="00A34C0B">
        <w:rPr>
          <w:rFonts w:ascii="Times New Roman" w:hAnsi="Times New Roman" w:cs="Times New Roman"/>
          <w:lang w:val="en-GB"/>
        </w:rPr>
        <w:t xml:space="preserve"> </w:t>
      </w:r>
      <w:commentRangeEnd w:id="103"/>
      <w:r w:rsidR="003C0052">
        <w:rPr>
          <w:rStyle w:val="CommentReference"/>
        </w:rPr>
        <w:commentReference w:id="103"/>
      </w:r>
      <w:r w:rsidR="00A34C0B">
        <w:rPr>
          <w:rFonts w:ascii="Times New Roman" w:hAnsi="Times New Roman" w:cs="Times New Roman"/>
          <w:lang w:val="en-GB"/>
        </w:rPr>
        <w:t>of amphibians</w:t>
      </w:r>
      <w:r w:rsidR="00EB21CD" w:rsidRPr="00163D4D">
        <w:rPr>
          <w:rFonts w:ascii="Times New Roman" w:hAnsi="Times New Roman" w:cs="Times New Roman"/>
          <w:lang w:val="en-GB"/>
        </w:rPr>
        <w:t xml:space="preserve"> can be </w:t>
      </w:r>
      <w:r w:rsidR="008F52D3">
        <w:rPr>
          <w:rFonts w:ascii="Times New Roman" w:hAnsi="Times New Roman" w:cs="Times New Roman"/>
          <w:lang w:val="en-GB"/>
        </w:rPr>
        <w:t>divided</w:t>
      </w:r>
      <w:r w:rsidR="00EB21CD" w:rsidRPr="00163D4D">
        <w:rPr>
          <w:rFonts w:ascii="Times New Roman" w:hAnsi="Times New Roman" w:cs="Times New Roman"/>
          <w:lang w:val="en-GB"/>
        </w:rPr>
        <w:t xml:space="preserve"> into </w:t>
      </w:r>
      <w:r w:rsidR="003B6637">
        <w:rPr>
          <w:rFonts w:ascii="Times New Roman" w:hAnsi="Times New Roman" w:cs="Times New Roman"/>
          <w:lang w:val="en-GB"/>
        </w:rPr>
        <w:t xml:space="preserve">the </w:t>
      </w:r>
      <w:r w:rsidR="00EB21CD" w:rsidRPr="00163D4D">
        <w:rPr>
          <w:rFonts w:ascii="Times New Roman" w:hAnsi="Times New Roman" w:cs="Times New Roman"/>
          <w:lang w:val="en-GB"/>
        </w:rPr>
        <w:t xml:space="preserve">antioxidant system and markers of oxidative damage. </w:t>
      </w:r>
      <w:r w:rsidR="00EB21CD" w:rsidRPr="00163D4D">
        <w:rPr>
          <w:rFonts w:ascii="Times New Roman" w:hAnsi="Times New Roman" w:cs="Times New Roman"/>
          <w:color w:val="000000" w:themeColor="text1"/>
          <w:lang w:val="en-GB"/>
        </w:rPr>
        <w:t xml:space="preserve">The antioxidant system consists of a wide range of enzymatic and non-enzymatic components that work synergistically to control </w:t>
      </w:r>
      <w:r w:rsidR="00247AB4">
        <w:rPr>
          <w:rFonts w:ascii="Times New Roman" w:hAnsi="Times New Roman" w:cs="Times New Roman"/>
          <w:color w:val="000000" w:themeColor="text1"/>
          <w:lang w:val="en-GB"/>
        </w:rPr>
        <w:t>ROS production</w:t>
      </w:r>
      <w:r w:rsidR="00EB21CD" w:rsidRPr="00163D4D">
        <w:rPr>
          <w:rFonts w:ascii="Times New Roman" w:hAnsi="Times New Roman" w:cs="Times New Roman"/>
          <w:color w:val="000000" w:themeColor="text1"/>
          <w:lang w:val="en-GB"/>
        </w:rPr>
        <w:t xml:space="preserve"> and </w:t>
      </w:r>
      <w:r w:rsidR="00E83F70">
        <w:rPr>
          <w:rFonts w:ascii="Times New Roman" w:hAnsi="Times New Roman" w:cs="Times New Roman"/>
          <w:color w:val="000000" w:themeColor="text1"/>
          <w:lang w:val="en-GB"/>
        </w:rPr>
        <w:t xml:space="preserve">thus </w:t>
      </w:r>
      <w:r w:rsidR="00EB21CD" w:rsidRPr="00163D4D">
        <w:rPr>
          <w:rFonts w:ascii="Times New Roman" w:hAnsi="Times New Roman" w:cs="Times New Roman"/>
          <w:color w:val="000000" w:themeColor="text1"/>
          <w:lang w:val="en-GB"/>
        </w:rPr>
        <w:t xml:space="preserve">achieve redox homeostasis (Peng et al. 2014). The first line of defence in response to oxidative damage involves </w:t>
      </w:r>
      <w:del w:id="104" w:author="Pablo Capilla Lasheras" w:date="2022-11-28T17:02:00Z">
        <w:r w:rsidR="00EB21CD" w:rsidRPr="00163D4D" w:rsidDel="003C0052">
          <w:rPr>
            <w:rFonts w:ascii="Times New Roman" w:hAnsi="Times New Roman" w:cs="Times New Roman"/>
            <w:color w:val="000000" w:themeColor="text1"/>
            <w:lang w:val="en-GB"/>
          </w:rPr>
          <w:delText xml:space="preserve">the </w:delText>
        </w:r>
      </w:del>
      <w:r w:rsidR="00EB21CD" w:rsidRPr="00163D4D">
        <w:rPr>
          <w:rFonts w:ascii="Times New Roman" w:hAnsi="Times New Roman" w:cs="Times New Roman"/>
          <w:color w:val="000000" w:themeColor="text1"/>
          <w:lang w:val="en-GB"/>
        </w:rPr>
        <w:t>endogenousl</w:t>
      </w:r>
      <w:r w:rsidR="004F7002">
        <w:rPr>
          <w:rFonts w:ascii="Times New Roman" w:hAnsi="Times New Roman" w:cs="Times New Roman"/>
          <w:color w:val="000000" w:themeColor="text1"/>
          <w:lang w:val="en-GB"/>
        </w:rPr>
        <w:t>y produced enzymatic scavengers</w:t>
      </w:r>
      <w:r w:rsidR="00EB21CD" w:rsidRPr="00163D4D">
        <w:rPr>
          <w:rFonts w:ascii="Times New Roman" w:hAnsi="Times New Roman" w:cs="Times New Roman"/>
          <w:color w:val="000000" w:themeColor="text1"/>
          <w:lang w:val="en-GB"/>
        </w:rPr>
        <w:t xml:space="preserve"> such as superoxide dismutase (SOD), catalase (CAT</w:t>
      </w:r>
      <w:r w:rsidR="00A07F61">
        <w:rPr>
          <w:rFonts w:ascii="Times New Roman" w:hAnsi="Times New Roman" w:cs="Times New Roman"/>
          <w:color w:val="000000" w:themeColor="text1"/>
          <w:lang w:val="en-GB"/>
        </w:rPr>
        <w:t>), glutathione peroxidase (GPx)</w:t>
      </w:r>
      <w:r w:rsidR="00EB21CD" w:rsidRPr="00163D4D">
        <w:rPr>
          <w:rFonts w:ascii="Times New Roman" w:hAnsi="Times New Roman" w:cs="Times New Roman"/>
          <w:color w:val="000000" w:themeColor="text1"/>
          <w:lang w:val="en-GB"/>
        </w:rPr>
        <w:t xml:space="preserve"> and glutathione reductase (GR</w:t>
      </w:r>
      <w:r w:rsidR="004F7002">
        <w:rPr>
          <w:rFonts w:ascii="Times New Roman" w:hAnsi="Times New Roman" w:cs="Times New Roman"/>
          <w:color w:val="000000" w:themeColor="text1"/>
          <w:lang w:val="en-GB"/>
        </w:rPr>
        <w:t>)</w:t>
      </w:r>
      <w:r w:rsidR="00EB21CD" w:rsidRPr="00163D4D">
        <w:rPr>
          <w:rFonts w:ascii="Times New Roman" w:hAnsi="Times New Roman" w:cs="Times New Roman"/>
          <w:color w:val="000000" w:themeColor="text1"/>
          <w:lang w:val="en-GB"/>
        </w:rPr>
        <w:t xml:space="preserve"> (Matés &amp; Sánchez-Jiménez 1999). The second line of defence involves scavenging non-enzymatic antioxidants with a low molecular weight that allow</w:t>
      </w:r>
      <w:del w:id="105" w:author="Pablo Capilla Lasheras" w:date="2022-11-28T17:03:00Z">
        <w:r w:rsidR="00EB21CD" w:rsidRPr="00163D4D" w:rsidDel="003C0052">
          <w:rPr>
            <w:rFonts w:ascii="Times New Roman" w:hAnsi="Times New Roman" w:cs="Times New Roman"/>
            <w:color w:val="000000" w:themeColor="text1"/>
            <w:lang w:val="en-GB"/>
          </w:rPr>
          <w:delText>s</w:delText>
        </w:r>
      </w:del>
      <w:r w:rsidR="00EB21CD" w:rsidRPr="00163D4D">
        <w:rPr>
          <w:rFonts w:ascii="Times New Roman" w:hAnsi="Times New Roman" w:cs="Times New Roman"/>
          <w:color w:val="000000" w:themeColor="text1"/>
          <w:lang w:val="en-GB"/>
        </w:rPr>
        <w:t xml:space="preserve"> detoxifying ROS located in cellular areas where large enzymes can</w:t>
      </w:r>
      <w:del w:id="106" w:author="Pablo Capilla Lasheras" w:date="2022-11-28T17:03:00Z">
        <w:r w:rsidR="00EB21CD" w:rsidRPr="00163D4D" w:rsidDel="003C0052">
          <w:rPr>
            <w:rFonts w:ascii="Times New Roman" w:hAnsi="Times New Roman" w:cs="Times New Roman"/>
            <w:color w:val="000000" w:themeColor="text1"/>
            <w:lang w:val="en-GB"/>
          </w:rPr>
          <w:delText xml:space="preserve"> </w:delText>
        </w:r>
      </w:del>
      <w:r w:rsidR="00EB21CD" w:rsidRPr="00163D4D">
        <w:rPr>
          <w:rFonts w:ascii="Times New Roman" w:hAnsi="Times New Roman" w:cs="Times New Roman"/>
          <w:color w:val="000000" w:themeColor="text1"/>
          <w:lang w:val="en-GB"/>
        </w:rPr>
        <w:t xml:space="preserve">not reach ROS (Pamplona &amp; Costantini, 2011). The tripeptide reduced glutathione GSH is the most abundant </w:t>
      </w:r>
      <w:commentRangeStart w:id="107"/>
      <w:r w:rsidR="00EB21CD" w:rsidRPr="00163D4D">
        <w:rPr>
          <w:rFonts w:ascii="Times New Roman" w:hAnsi="Times New Roman" w:cs="Times New Roman"/>
          <w:color w:val="000000" w:themeColor="text1"/>
          <w:lang w:val="en-GB"/>
        </w:rPr>
        <w:t>thiol</w:t>
      </w:r>
      <w:commentRangeEnd w:id="107"/>
      <w:r w:rsidR="002519DE">
        <w:rPr>
          <w:rStyle w:val="CommentReference"/>
        </w:rPr>
        <w:commentReference w:id="107"/>
      </w:r>
      <w:r w:rsidR="00EB21CD" w:rsidRPr="00163D4D">
        <w:rPr>
          <w:rFonts w:ascii="Times New Roman" w:hAnsi="Times New Roman" w:cs="Times New Roman"/>
          <w:color w:val="000000" w:themeColor="text1"/>
          <w:lang w:val="en-GB"/>
        </w:rPr>
        <w:t xml:space="preserve"> in animal cells and can directly scavenge ROS, or work in conjunction with antioxidant enzymes. Finally, some substances are </w:t>
      </w:r>
      <w:r w:rsidR="00A07F61">
        <w:rPr>
          <w:rFonts w:ascii="Times New Roman" w:hAnsi="Times New Roman" w:cs="Times New Roman"/>
          <w:color w:val="000000" w:themeColor="text1"/>
          <w:lang w:val="en-GB"/>
        </w:rPr>
        <w:t>indicators</w:t>
      </w:r>
      <w:r w:rsidR="00EB21CD" w:rsidRPr="00163D4D">
        <w:rPr>
          <w:rFonts w:ascii="Times New Roman" w:hAnsi="Times New Roman" w:cs="Times New Roman"/>
          <w:color w:val="000000" w:themeColor="text1"/>
          <w:lang w:val="en-GB"/>
        </w:rPr>
        <w:t xml:space="preserve"> of oxidative damage</w:t>
      </w:r>
      <w:r w:rsidR="00E04402">
        <w:rPr>
          <w:rFonts w:ascii="Times New Roman" w:hAnsi="Times New Roman" w:cs="Times New Roman"/>
          <w:color w:val="000000" w:themeColor="text1"/>
          <w:lang w:val="en-GB"/>
        </w:rPr>
        <w:t xml:space="preserve"> at different levels</w:t>
      </w:r>
      <w:r w:rsidR="00231A8E">
        <w:rPr>
          <w:rFonts w:ascii="Times New Roman" w:hAnsi="Times New Roman" w:cs="Times New Roman"/>
          <w:color w:val="000000" w:themeColor="text1"/>
          <w:lang w:val="en-GB"/>
        </w:rPr>
        <w:t>, such as oxidative damages in lipids</w:t>
      </w:r>
      <w:r w:rsidR="005C2014">
        <w:rPr>
          <w:rFonts w:ascii="Times New Roman" w:hAnsi="Times New Roman" w:cs="Times New Roman"/>
          <w:color w:val="000000" w:themeColor="text1"/>
          <w:lang w:val="en-GB"/>
        </w:rPr>
        <w:t xml:space="preserve"> of the cellular membrane</w:t>
      </w:r>
      <w:r w:rsidR="00E04402">
        <w:rPr>
          <w:rFonts w:ascii="Times New Roman" w:hAnsi="Times New Roman" w:cs="Times New Roman"/>
          <w:color w:val="000000" w:themeColor="text1"/>
          <w:lang w:val="en-GB"/>
        </w:rPr>
        <w:t xml:space="preserve"> which </w:t>
      </w:r>
      <w:ins w:id="108" w:author="Pablo Capilla Lasheras" w:date="2022-11-28T17:05:00Z">
        <w:r w:rsidR="002519DE">
          <w:rPr>
            <w:rFonts w:ascii="Times New Roman" w:hAnsi="Times New Roman" w:cs="Times New Roman"/>
            <w:color w:val="000000" w:themeColor="text1"/>
            <w:lang w:val="en-GB"/>
          </w:rPr>
          <w:t>are</w:t>
        </w:r>
      </w:ins>
      <w:del w:id="109" w:author="Pablo Capilla Lasheras" w:date="2022-11-28T17:05:00Z">
        <w:r w:rsidR="00E04402" w:rsidDel="002519DE">
          <w:rPr>
            <w:rFonts w:ascii="Times New Roman" w:hAnsi="Times New Roman" w:cs="Times New Roman"/>
            <w:color w:val="000000" w:themeColor="text1"/>
            <w:lang w:val="en-GB"/>
          </w:rPr>
          <w:delText>is</w:delText>
        </w:r>
        <w:r w:rsidR="00231A8E" w:rsidDel="002519DE">
          <w:rPr>
            <w:rFonts w:ascii="Times New Roman" w:hAnsi="Times New Roman" w:cs="Times New Roman"/>
            <w:color w:val="000000" w:themeColor="text1"/>
            <w:lang w:val="en-GB"/>
          </w:rPr>
          <w:delText xml:space="preserve"> </w:delText>
        </w:r>
      </w:del>
      <w:ins w:id="110" w:author="Pablo Capilla Lasheras" w:date="2022-11-28T17:11:00Z">
        <w:r w:rsidR="00B37338">
          <w:rPr>
            <w:rFonts w:ascii="Times New Roman" w:hAnsi="Times New Roman" w:cs="Times New Roman"/>
            <w:color w:val="000000" w:themeColor="text1"/>
            <w:lang w:val="en-GB"/>
          </w:rPr>
          <w:t xml:space="preserve"> </w:t>
        </w:r>
      </w:ins>
      <w:r w:rsidR="001A1259" w:rsidRPr="00163D4D">
        <w:rPr>
          <w:rFonts w:ascii="Times New Roman" w:hAnsi="Times New Roman" w:cs="Times New Roman"/>
          <w:color w:val="000000" w:themeColor="text1"/>
          <w:lang w:val="en-GB"/>
        </w:rPr>
        <w:t>normally quantified through estimates of malondialdehyde (MDA), an end product of the peroxidation of polyunsaturated fatty acids (</w:t>
      </w:r>
      <w:r w:rsidR="001A1259" w:rsidRPr="006560E7">
        <w:rPr>
          <w:rFonts w:ascii="Times New Roman" w:hAnsi="Times New Roman" w:cs="Times New Roman"/>
          <w:color w:val="000000" w:themeColor="text1"/>
          <w:lang w:val="en-GB"/>
        </w:rPr>
        <w:t xml:space="preserve">Mateos, &amp; Bravo, 2007). </w:t>
      </w:r>
    </w:p>
    <w:p w14:paraId="0570AC07" w14:textId="4BA380AF" w:rsidR="0048183F" w:rsidRDefault="00051414">
      <w:pPr>
        <w:spacing w:line="480" w:lineRule="auto"/>
        <w:ind w:firstLine="708"/>
        <w:jc w:val="both"/>
        <w:rPr>
          <w:rFonts w:ascii="Times New Roman" w:hAnsi="Times New Roman" w:cs="Times New Roman"/>
          <w:lang w:val="en-GB"/>
        </w:rPr>
        <w:pPrChange w:id="111" w:author="Pablo Capilla Lasheras" w:date="2022-11-28T17:24:00Z">
          <w:pPr>
            <w:spacing w:line="480" w:lineRule="auto"/>
            <w:jc w:val="both"/>
          </w:pPr>
        </w:pPrChange>
      </w:pPr>
      <w:commentRangeStart w:id="112"/>
      <w:r>
        <w:rPr>
          <w:rFonts w:ascii="Times New Roman" w:hAnsi="Times New Roman" w:cs="Times New Roman"/>
          <w:lang w:val="en-GB"/>
        </w:rPr>
        <w:t>Here</w:t>
      </w:r>
      <w:r w:rsidR="001A1259" w:rsidRPr="00163D4D">
        <w:rPr>
          <w:rFonts w:ascii="Times New Roman" w:hAnsi="Times New Roman" w:cs="Times New Roman"/>
          <w:lang w:val="en-GB"/>
        </w:rPr>
        <w:t>,</w:t>
      </w:r>
      <w:commentRangeEnd w:id="112"/>
      <w:r w:rsidR="002519DE">
        <w:rPr>
          <w:rStyle w:val="CommentReference"/>
        </w:rPr>
        <w:commentReference w:id="112"/>
      </w:r>
      <w:r w:rsidR="001A1259" w:rsidRPr="00163D4D">
        <w:rPr>
          <w:rFonts w:ascii="Times New Roman" w:hAnsi="Times New Roman" w:cs="Times New Roman"/>
          <w:lang w:val="en-GB"/>
        </w:rPr>
        <w:t xml:space="preserve"> we </w:t>
      </w:r>
      <w:r w:rsidR="00254B40">
        <w:rPr>
          <w:rFonts w:ascii="Times New Roman" w:hAnsi="Times New Roman" w:cs="Times New Roman"/>
          <w:lang w:val="en-GB"/>
        </w:rPr>
        <w:t>investigate</w:t>
      </w:r>
      <w:del w:id="113" w:author="Pablo Capilla Lasheras" w:date="2022-11-28T17:07:00Z">
        <w:r w:rsidR="00254B40" w:rsidDel="002519DE">
          <w:rPr>
            <w:rFonts w:ascii="Times New Roman" w:hAnsi="Times New Roman" w:cs="Times New Roman"/>
            <w:lang w:val="en-GB"/>
          </w:rPr>
          <w:delText>d</w:delText>
        </w:r>
      </w:del>
      <w:r w:rsidR="00254B40">
        <w:rPr>
          <w:rFonts w:ascii="Times New Roman" w:hAnsi="Times New Roman" w:cs="Times New Roman"/>
          <w:lang w:val="en-GB"/>
        </w:rPr>
        <w:t xml:space="preserve"> </w:t>
      </w:r>
      <w:del w:id="114" w:author="Pablo Capilla Lasheras" w:date="2022-11-28T17:07:00Z">
        <w:r w:rsidR="00254B40" w:rsidDel="002519DE">
          <w:rPr>
            <w:rFonts w:ascii="Times New Roman" w:hAnsi="Times New Roman" w:cs="Times New Roman"/>
            <w:lang w:val="en-GB"/>
          </w:rPr>
          <w:delText>through a meta-analytic approach whether</w:delText>
        </w:r>
        <w:r w:rsidR="001A1259" w:rsidRPr="00163D4D" w:rsidDel="002519DE">
          <w:rPr>
            <w:rFonts w:ascii="Times New Roman" w:hAnsi="Times New Roman" w:cs="Times New Roman"/>
            <w:lang w:val="en-GB"/>
          </w:rPr>
          <w:delText xml:space="preserve"> </w:delText>
        </w:r>
      </w:del>
      <w:r w:rsidR="00C60579">
        <w:rPr>
          <w:rFonts w:ascii="Times New Roman" w:hAnsi="Times New Roman" w:cs="Times New Roman"/>
          <w:lang w:val="en-GB"/>
        </w:rPr>
        <w:t>the</w:t>
      </w:r>
      <w:r w:rsidR="001A1259" w:rsidRPr="00163D4D">
        <w:rPr>
          <w:rFonts w:ascii="Times New Roman" w:hAnsi="Times New Roman" w:cs="Times New Roman"/>
          <w:lang w:val="en-GB"/>
        </w:rPr>
        <w:t xml:space="preserve"> impact of anthrop</w:t>
      </w:r>
      <w:ins w:id="115" w:author="Pablo Capilla Lasheras" w:date="2022-11-28T17:07:00Z">
        <w:r w:rsidR="002519DE">
          <w:rPr>
            <w:rFonts w:ascii="Times New Roman" w:hAnsi="Times New Roman" w:cs="Times New Roman"/>
            <w:lang w:val="en-GB"/>
          </w:rPr>
          <w:t>ogenic chemical</w:t>
        </w:r>
      </w:ins>
      <w:del w:id="116" w:author="Pablo Capilla Lasheras" w:date="2022-11-28T17:07:00Z">
        <w:r w:rsidR="001A1259" w:rsidRPr="00163D4D" w:rsidDel="002519DE">
          <w:rPr>
            <w:rFonts w:ascii="Times New Roman" w:hAnsi="Times New Roman" w:cs="Times New Roman"/>
            <w:lang w:val="en-GB"/>
          </w:rPr>
          <w:delText>ic</w:delText>
        </w:r>
      </w:del>
      <w:r w:rsidR="001A1259" w:rsidRPr="00163D4D">
        <w:rPr>
          <w:rFonts w:ascii="Times New Roman" w:hAnsi="Times New Roman" w:cs="Times New Roman"/>
          <w:lang w:val="en-GB"/>
        </w:rPr>
        <w:t xml:space="preserve"> pollution (e.g., pesticides, herbicides, heavy metals) on the </w:t>
      </w:r>
      <w:commentRangeStart w:id="117"/>
      <w:r w:rsidR="001A1259" w:rsidRPr="00163D4D">
        <w:rPr>
          <w:rFonts w:ascii="Times New Roman" w:hAnsi="Times New Roman" w:cs="Times New Roman"/>
          <w:lang w:val="en-GB"/>
        </w:rPr>
        <w:t xml:space="preserve">oxidative stress </w:t>
      </w:r>
      <w:r>
        <w:rPr>
          <w:rFonts w:ascii="Times New Roman" w:hAnsi="Times New Roman" w:cs="Times New Roman"/>
          <w:lang w:val="en-GB"/>
        </w:rPr>
        <w:t xml:space="preserve">machinery </w:t>
      </w:r>
      <w:commentRangeEnd w:id="117"/>
      <w:r w:rsidR="002519DE">
        <w:rPr>
          <w:rStyle w:val="CommentReference"/>
        </w:rPr>
        <w:commentReference w:id="117"/>
      </w:r>
      <w:r>
        <w:rPr>
          <w:rFonts w:ascii="Times New Roman" w:hAnsi="Times New Roman" w:cs="Times New Roman"/>
          <w:lang w:val="en-GB"/>
        </w:rPr>
        <w:t>(</w:t>
      </w:r>
      <w:r w:rsidR="00470D56">
        <w:rPr>
          <w:rFonts w:ascii="Times New Roman" w:hAnsi="Times New Roman" w:cs="Times New Roman"/>
          <w:lang w:val="en-GB"/>
        </w:rPr>
        <w:t xml:space="preserve">enzymatic and non-enzymatic </w:t>
      </w:r>
      <w:r w:rsidR="00E04402">
        <w:rPr>
          <w:rFonts w:ascii="Times New Roman" w:hAnsi="Times New Roman" w:cs="Times New Roman"/>
          <w:lang w:val="en-GB"/>
        </w:rPr>
        <w:t xml:space="preserve">antioxidant </w:t>
      </w:r>
      <w:r w:rsidR="00470D56">
        <w:rPr>
          <w:rFonts w:ascii="Times New Roman" w:hAnsi="Times New Roman" w:cs="Times New Roman"/>
          <w:lang w:val="en-GB"/>
        </w:rPr>
        <w:t>responses</w:t>
      </w:r>
      <w:r>
        <w:rPr>
          <w:rFonts w:ascii="Times New Roman" w:hAnsi="Times New Roman" w:cs="Times New Roman"/>
          <w:lang w:val="en-GB"/>
        </w:rPr>
        <w:t xml:space="preserve">, </w:t>
      </w:r>
      <w:r w:rsidR="00E04402">
        <w:rPr>
          <w:rFonts w:ascii="Times New Roman" w:hAnsi="Times New Roman" w:cs="Times New Roman"/>
          <w:lang w:val="en-GB"/>
        </w:rPr>
        <w:t xml:space="preserve">and </w:t>
      </w:r>
      <w:r>
        <w:rPr>
          <w:rFonts w:ascii="Times New Roman" w:hAnsi="Times New Roman" w:cs="Times New Roman"/>
          <w:lang w:val="en-GB"/>
        </w:rPr>
        <w:t>oxidative damage</w:t>
      </w:r>
      <w:r w:rsidR="00E04402">
        <w:rPr>
          <w:rFonts w:ascii="Times New Roman" w:hAnsi="Times New Roman" w:cs="Times New Roman"/>
          <w:lang w:val="en-GB"/>
        </w:rPr>
        <w:t xml:space="preserve"> in lipids</w:t>
      </w:r>
      <w:r>
        <w:rPr>
          <w:rFonts w:ascii="Times New Roman" w:hAnsi="Times New Roman" w:cs="Times New Roman"/>
          <w:lang w:val="en-GB"/>
        </w:rPr>
        <w:t xml:space="preserve">) </w:t>
      </w:r>
      <w:r w:rsidR="00C60579">
        <w:rPr>
          <w:rFonts w:ascii="Times New Roman" w:hAnsi="Times New Roman" w:cs="Times New Roman"/>
          <w:lang w:val="en-GB"/>
        </w:rPr>
        <w:t>of amphibian</w:t>
      </w:r>
      <w:r>
        <w:rPr>
          <w:rFonts w:ascii="Times New Roman" w:hAnsi="Times New Roman" w:cs="Times New Roman"/>
          <w:lang w:val="en-GB"/>
        </w:rPr>
        <w:t>s</w:t>
      </w:r>
      <w:r w:rsidR="00C60579">
        <w:rPr>
          <w:rFonts w:ascii="Times New Roman" w:hAnsi="Times New Roman" w:cs="Times New Roman"/>
          <w:lang w:val="en-GB"/>
        </w:rPr>
        <w:t xml:space="preserve"> </w:t>
      </w:r>
      <w:del w:id="118" w:author="Pablo Capilla Lasheras" w:date="2022-11-28T17:08:00Z">
        <w:r w:rsidR="00C60579" w:rsidDel="002519DE">
          <w:rPr>
            <w:rFonts w:ascii="Times New Roman" w:hAnsi="Times New Roman" w:cs="Times New Roman"/>
            <w:lang w:val="en-GB"/>
          </w:rPr>
          <w:delText xml:space="preserve">varies </w:delText>
        </w:r>
      </w:del>
      <w:r w:rsidR="001A1259" w:rsidRPr="00163D4D">
        <w:rPr>
          <w:rFonts w:ascii="Times New Roman" w:hAnsi="Times New Roman" w:cs="Times New Roman"/>
          <w:lang w:val="en-GB"/>
        </w:rPr>
        <w:t xml:space="preserve">across life transitions (embryo, larva, </w:t>
      </w:r>
      <w:r w:rsidR="001A1259" w:rsidRPr="00163D4D">
        <w:rPr>
          <w:rFonts w:ascii="Times New Roman" w:hAnsi="Times New Roman" w:cs="Times New Roman"/>
          <w:lang w:val="en-GB"/>
        </w:rPr>
        <w:lastRenderedPageBreak/>
        <w:t xml:space="preserve">adult). </w:t>
      </w:r>
      <w:commentRangeStart w:id="119"/>
      <w:ins w:id="120" w:author="Pablo Capilla Lasheras" w:date="2022-11-28T17:08:00Z">
        <w:r w:rsidR="002519DE">
          <w:rPr>
            <w:rFonts w:ascii="Times New Roman" w:hAnsi="Times New Roman" w:cs="Times New Roman"/>
            <w:lang w:val="en-GB"/>
          </w:rPr>
          <w:t xml:space="preserve">Specifically, we carry out a systematic literature review and meta-analysis </w:t>
        </w:r>
      </w:ins>
      <w:commentRangeEnd w:id="119"/>
      <w:ins w:id="121" w:author="Pablo Capilla Lasheras" w:date="2022-11-28T17:10:00Z">
        <w:r w:rsidR="002519DE">
          <w:rPr>
            <w:rStyle w:val="CommentReference"/>
          </w:rPr>
          <w:commentReference w:id="119"/>
        </w:r>
      </w:ins>
      <w:ins w:id="122" w:author="Pablo Capilla Lasheras" w:date="2022-11-28T17:08:00Z">
        <w:r w:rsidR="002519DE">
          <w:rPr>
            <w:rFonts w:ascii="Times New Roman" w:hAnsi="Times New Roman" w:cs="Times New Roman"/>
            <w:lang w:val="en-GB"/>
          </w:rPr>
          <w:t xml:space="preserve">to test </w:t>
        </w:r>
      </w:ins>
      <w:ins w:id="123" w:author="Pablo Capilla Lasheras" w:date="2022-11-28T17:09:00Z">
        <w:r w:rsidR="002519DE">
          <w:rPr>
            <w:rFonts w:ascii="Times New Roman" w:hAnsi="Times New Roman" w:cs="Times New Roman"/>
            <w:lang w:val="en-GB"/>
          </w:rPr>
          <w:t xml:space="preserve">the </w:t>
        </w:r>
      </w:ins>
      <w:ins w:id="124" w:author="Pablo Capilla Lasheras" w:date="2022-11-28T17:08:00Z">
        <w:r w:rsidR="002519DE">
          <w:rPr>
            <w:rFonts w:ascii="Times New Roman" w:hAnsi="Times New Roman" w:cs="Times New Roman"/>
            <w:lang w:val="en-GB"/>
          </w:rPr>
          <w:t>impact of anthropogenic chemical pollution on the redox s</w:t>
        </w:r>
      </w:ins>
      <w:ins w:id="125" w:author="Pablo Capilla Lasheras" w:date="2022-11-28T17:09:00Z">
        <w:r w:rsidR="002519DE">
          <w:rPr>
            <w:rFonts w:ascii="Times New Roman" w:hAnsi="Times New Roman" w:cs="Times New Roman"/>
            <w:lang w:val="en-GB"/>
          </w:rPr>
          <w:t xml:space="preserve">ystem of amphibian and assess whether these impacts vary across life stages. </w:t>
        </w:r>
      </w:ins>
      <w:commentRangeStart w:id="126"/>
      <w:ins w:id="127" w:author="Pablo Capilla Lasheras" w:date="2022-11-28T17:22:00Z">
        <w:r w:rsidR="00EC102D">
          <w:rPr>
            <w:rFonts w:ascii="Times New Roman" w:hAnsi="Times New Roman" w:cs="Times New Roman"/>
            <w:lang w:val="en-GB"/>
          </w:rPr>
          <w:t>In our meta-analysis, we only include experimental studies that directly test</w:t>
        </w:r>
      </w:ins>
      <w:ins w:id="128" w:author="Pablo Capilla Lasheras" w:date="2022-11-28T17:24:00Z">
        <w:r w:rsidR="00EC102D">
          <w:rPr>
            <w:rFonts w:ascii="Times New Roman" w:hAnsi="Times New Roman" w:cs="Times New Roman"/>
            <w:lang w:val="en-GB"/>
          </w:rPr>
          <w:t>ed</w:t>
        </w:r>
      </w:ins>
      <w:ins w:id="129" w:author="Pablo Capilla Lasheras" w:date="2022-11-28T17:22:00Z">
        <w:r w:rsidR="00EC102D">
          <w:rPr>
            <w:rFonts w:ascii="Times New Roman" w:hAnsi="Times New Roman" w:cs="Times New Roman"/>
            <w:lang w:val="en-GB"/>
          </w:rPr>
          <w:t xml:space="preserve"> the effects of different pollutants on the</w:t>
        </w:r>
      </w:ins>
      <w:ins w:id="130" w:author="Pablo Capilla Lasheras" w:date="2022-11-28T17:23:00Z">
        <w:r w:rsidR="00EC102D">
          <w:rPr>
            <w:rFonts w:ascii="Times New Roman" w:hAnsi="Times New Roman" w:cs="Times New Roman"/>
            <w:lang w:val="en-GB"/>
          </w:rPr>
          <w:t xml:space="preserve"> redox system of embryo, larva and adult amphibian. </w:t>
        </w:r>
      </w:ins>
      <w:commentRangeEnd w:id="126"/>
      <w:ins w:id="131" w:author="Pablo Capilla Lasheras" w:date="2022-11-28T17:24:00Z">
        <w:r w:rsidR="00EC102D">
          <w:rPr>
            <w:rStyle w:val="CommentReference"/>
          </w:rPr>
          <w:commentReference w:id="126"/>
        </w:r>
      </w:ins>
      <w:r w:rsidR="001A1259" w:rsidRPr="00163D4D">
        <w:rPr>
          <w:rFonts w:ascii="Times New Roman" w:hAnsi="Times New Roman" w:cs="Times New Roman"/>
          <w:lang w:val="en-GB"/>
        </w:rPr>
        <w:t>As</w:t>
      </w:r>
      <w:r w:rsidR="00EF0046">
        <w:rPr>
          <w:rFonts w:ascii="Times New Roman" w:hAnsi="Times New Roman" w:cs="Times New Roman"/>
          <w:lang w:val="en-GB"/>
        </w:rPr>
        <w:t xml:space="preserve"> amphibian</w:t>
      </w:r>
      <w:r w:rsidR="001A1259" w:rsidRPr="00163D4D">
        <w:rPr>
          <w:rFonts w:ascii="Times New Roman" w:hAnsi="Times New Roman" w:cs="Times New Roman"/>
          <w:lang w:val="en-GB"/>
        </w:rPr>
        <w:t xml:space="preserve"> </w:t>
      </w:r>
      <w:r w:rsidR="00660646">
        <w:rPr>
          <w:rFonts w:ascii="Times New Roman" w:hAnsi="Times New Roman" w:cs="Times New Roman"/>
          <w:lang w:val="en-GB"/>
        </w:rPr>
        <w:t>embryos and larvae</w:t>
      </w:r>
      <w:r w:rsidR="001A1259" w:rsidRPr="00163D4D">
        <w:rPr>
          <w:rFonts w:ascii="Times New Roman" w:hAnsi="Times New Roman" w:cs="Times New Roman"/>
          <w:lang w:val="en-GB"/>
        </w:rPr>
        <w:t xml:space="preserve"> </w:t>
      </w:r>
      <w:ins w:id="132" w:author="Pablo Capilla Lasheras" w:date="2022-11-28T17:12:00Z">
        <w:r w:rsidR="00B37338">
          <w:rPr>
            <w:rFonts w:ascii="Times New Roman" w:hAnsi="Times New Roman" w:cs="Times New Roman"/>
            <w:lang w:val="en-GB"/>
          </w:rPr>
          <w:t xml:space="preserve">have very permeable skins </w:t>
        </w:r>
      </w:ins>
      <w:ins w:id="133" w:author="Pablo Capilla Lasheras" w:date="2022-11-28T17:13:00Z">
        <w:r w:rsidR="00B37338">
          <w:rPr>
            <w:rFonts w:ascii="Times New Roman" w:hAnsi="Times New Roman" w:cs="Times New Roman"/>
            <w:lang w:val="en-GB"/>
          </w:rPr>
          <w:t>(i</w:t>
        </w:r>
      </w:ins>
      <w:ins w:id="134" w:author="Pablo Capilla Lasheras" w:date="2022-11-28T17:14:00Z">
        <w:r w:rsidR="00B37338">
          <w:rPr>
            <w:rFonts w:ascii="Times New Roman" w:hAnsi="Times New Roman" w:cs="Times New Roman"/>
            <w:lang w:val="en-GB"/>
          </w:rPr>
          <w:t xml:space="preserve">.e., they </w:t>
        </w:r>
        <w:r w:rsidR="00B37338" w:rsidRPr="00163D4D">
          <w:rPr>
            <w:rFonts w:ascii="Times New Roman" w:hAnsi="Times New Roman" w:cs="Times New Roman"/>
            <w:lang w:val="en-GB"/>
          </w:rPr>
          <w:t xml:space="preserve">can easily </w:t>
        </w:r>
        <w:r w:rsidR="00B37338">
          <w:rPr>
            <w:rFonts w:ascii="Times New Roman" w:hAnsi="Times New Roman" w:cs="Times New Roman"/>
            <w:lang w:val="en-GB"/>
          </w:rPr>
          <w:t xml:space="preserve">absorb pollutants) </w:t>
        </w:r>
      </w:ins>
      <w:ins w:id="135" w:author="Pablo Capilla Lasheras" w:date="2022-11-28T17:12:00Z">
        <w:r w:rsidR="00B37338">
          <w:rPr>
            <w:rFonts w:ascii="Times New Roman" w:hAnsi="Times New Roman" w:cs="Times New Roman"/>
            <w:lang w:val="en-GB"/>
          </w:rPr>
          <w:t xml:space="preserve">and </w:t>
        </w:r>
      </w:ins>
      <w:del w:id="136" w:author="Pablo Capilla Lasheras" w:date="2022-11-28T17:13:00Z">
        <w:r w:rsidR="001A1259" w:rsidRPr="00163D4D" w:rsidDel="00B37338">
          <w:rPr>
            <w:rFonts w:ascii="Times New Roman" w:hAnsi="Times New Roman" w:cs="Times New Roman"/>
            <w:lang w:val="en-GB"/>
          </w:rPr>
          <w:delText xml:space="preserve">can easily </w:delText>
        </w:r>
        <w:r w:rsidR="00636F07" w:rsidDel="00B37338">
          <w:rPr>
            <w:rFonts w:ascii="Times New Roman" w:hAnsi="Times New Roman" w:cs="Times New Roman"/>
            <w:lang w:val="en-GB"/>
          </w:rPr>
          <w:delText>absorb pollutant</w:delText>
        </w:r>
        <w:r w:rsidR="00EA3CE0" w:rsidDel="00B37338">
          <w:rPr>
            <w:rFonts w:ascii="Times New Roman" w:hAnsi="Times New Roman" w:cs="Times New Roman"/>
            <w:lang w:val="en-GB"/>
          </w:rPr>
          <w:delText>s</w:delText>
        </w:r>
        <w:r w:rsidR="00636F07" w:rsidDel="00B37338">
          <w:rPr>
            <w:rFonts w:ascii="Times New Roman" w:hAnsi="Times New Roman" w:cs="Times New Roman"/>
            <w:lang w:val="en-GB"/>
          </w:rPr>
          <w:delText xml:space="preserve"> and also </w:delText>
        </w:r>
        <w:r w:rsidR="008316D7" w:rsidDel="00B37338">
          <w:rPr>
            <w:rFonts w:ascii="Times New Roman" w:hAnsi="Times New Roman" w:cs="Times New Roman"/>
            <w:lang w:val="en-GB"/>
          </w:rPr>
          <w:delText>show</w:delText>
        </w:r>
        <w:r w:rsidR="001A1259" w:rsidRPr="00163D4D" w:rsidDel="00B37338">
          <w:rPr>
            <w:rFonts w:ascii="Times New Roman" w:hAnsi="Times New Roman" w:cs="Times New Roman"/>
            <w:lang w:val="en-GB"/>
          </w:rPr>
          <w:delText xml:space="preserve"> </w:delText>
        </w:r>
      </w:del>
      <w:r w:rsidR="00636BBB">
        <w:rPr>
          <w:rFonts w:ascii="Times New Roman" w:hAnsi="Times New Roman" w:cs="Times New Roman"/>
          <w:lang w:val="en-GB"/>
        </w:rPr>
        <w:t>low</w:t>
      </w:r>
      <w:r w:rsidR="001A1259" w:rsidRPr="00163D4D">
        <w:rPr>
          <w:rFonts w:ascii="Times New Roman" w:hAnsi="Times New Roman" w:cs="Times New Roman"/>
          <w:lang w:val="en-GB"/>
        </w:rPr>
        <w:t xml:space="preserve"> vagility, we </w:t>
      </w:r>
      <w:commentRangeStart w:id="137"/>
      <w:r w:rsidR="001A1259" w:rsidRPr="00163D4D">
        <w:rPr>
          <w:rFonts w:ascii="Times New Roman" w:hAnsi="Times New Roman" w:cs="Times New Roman"/>
          <w:lang w:val="en-GB"/>
        </w:rPr>
        <w:t xml:space="preserve">predicted </w:t>
      </w:r>
      <w:commentRangeEnd w:id="137"/>
      <w:r w:rsidR="00B37338">
        <w:rPr>
          <w:rStyle w:val="CommentReference"/>
        </w:rPr>
        <w:commentReference w:id="137"/>
      </w:r>
      <w:r w:rsidR="001A1259" w:rsidRPr="00163D4D">
        <w:rPr>
          <w:rFonts w:ascii="Times New Roman" w:hAnsi="Times New Roman" w:cs="Times New Roman"/>
          <w:lang w:val="en-GB"/>
        </w:rPr>
        <w:t>high</w:t>
      </w:r>
      <w:r w:rsidR="00355027">
        <w:rPr>
          <w:rFonts w:ascii="Times New Roman" w:hAnsi="Times New Roman" w:cs="Times New Roman"/>
          <w:lang w:val="en-GB"/>
        </w:rPr>
        <w:t>er</w:t>
      </w:r>
      <w:r w:rsidR="001A1259" w:rsidRPr="00163D4D">
        <w:rPr>
          <w:rFonts w:ascii="Times New Roman" w:hAnsi="Times New Roman" w:cs="Times New Roman"/>
          <w:lang w:val="en-GB"/>
        </w:rPr>
        <w:t xml:space="preserve"> antioxidant responses</w:t>
      </w:r>
      <w:r w:rsidR="00660646">
        <w:rPr>
          <w:rFonts w:ascii="Times New Roman" w:hAnsi="Times New Roman" w:cs="Times New Roman"/>
          <w:lang w:val="en-GB"/>
        </w:rPr>
        <w:t xml:space="preserve"> </w:t>
      </w:r>
      <w:ins w:id="138" w:author="Pablo Capilla Lasheras" w:date="2022-11-28T17:16:00Z">
        <w:r w:rsidR="00EC102D">
          <w:rPr>
            <w:rFonts w:ascii="Times New Roman" w:hAnsi="Times New Roman" w:cs="Times New Roman"/>
            <w:lang w:val="en-GB"/>
          </w:rPr>
          <w:t>after</w:t>
        </w:r>
      </w:ins>
      <w:ins w:id="139" w:author="Pablo Capilla Lasheras" w:date="2022-11-28T17:15:00Z">
        <w:r w:rsidR="00EC102D">
          <w:rPr>
            <w:rFonts w:ascii="Times New Roman" w:hAnsi="Times New Roman" w:cs="Times New Roman"/>
            <w:lang w:val="en-GB"/>
          </w:rPr>
          <w:t xml:space="preserve"> exposure of chemical pollutants </w:t>
        </w:r>
      </w:ins>
      <w:r w:rsidR="00660646">
        <w:rPr>
          <w:rFonts w:ascii="Times New Roman" w:hAnsi="Times New Roman" w:cs="Times New Roman"/>
          <w:lang w:val="en-GB"/>
        </w:rPr>
        <w:t xml:space="preserve">at </w:t>
      </w:r>
      <w:r w:rsidR="00EA3CE0">
        <w:rPr>
          <w:rFonts w:ascii="Times New Roman" w:hAnsi="Times New Roman" w:cs="Times New Roman"/>
          <w:lang w:val="en-GB"/>
        </w:rPr>
        <w:t>these pre-metamorphic</w:t>
      </w:r>
      <w:r w:rsidR="00660646">
        <w:rPr>
          <w:rFonts w:ascii="Times New Roman" w:hAnsi="Times New Roman" w:cs="Times New Roman"/>
          <w:lang w:val="en-GB"/>
        </w:rPr>
        <w:t xml:space="preserve"> stages</w:t>
      </w:r>
      <w:r w:rsidR="00355027">
        <w:rPr>
          <w:rFonts w:ascii="Times New Roman" w:hAnsi="Times New Roman" w:cs="Times New Roman"/>
          <w:lang w:val="en-GB"/>
        </w:rPr>
        <w:t xml:space="preserve"> than later in life</w:t>
      </w:r>
      <w:commentRangeStart w:id="140"/>
      <w:r w:rsidR="001A1259" w:rsidRPr="00163D4D">
        <w:rPr>
          <w:rFonts w:ascii="Times New Roman" w:hAnsi="Times New Roman" w:cs="Times New Roman"/>
          <w:lang w:val="en-GB"/>
        </w:rPr>
        <w:t>,</w:t>
      </w:r>
      <w:del w:id="141" w:author="Pablo Capilla Lasheras" w:date="2022-11-28T17:16:00Z">
        <w:r w:rsidR="001A1259" w:rsidRPr="00163D4D" w:rsidDel="00EC102D">
          <w:rPr>
            <w:rFonts w:ascii="Times New Roman" w:hAnsi="Times New Roman" w:cs="Times New Roman"/>
            <w:lang w:val="en-GB"/>
          </w:rPr>
          <w:delText xml:space="preserve"> </w:delText>
        </w:r>
        <w:r w:rsidR="00077F65" w:rsidDel="00EC102D">
          <w:rPr>
            <w:rFonts w:ascii="Times New Roman" w:hAnsi="Times New Roman" w:cs="Times New Roman"/>
            <w:lang w:val="en-GB"/>
          </w:rPr>
          <w:delText>a process that may</w:delText>
        </w:r>
        <w:r w:rsidR="00C856BD" w:rsidDel="00EC102D">
          <w:rPr>
            <w:rFonts w:ascii="Times New Roman" w:hAnsi="Times New Roman" w:cs="Times New Roman"/>
            <w:lang w:val="en-GB"/>
          </w:rPr>
          <w:delText xml:space="preserve"> </w:delText>
        </w:r>
        <w:r w:rsidR="005E52FD" w:rsidDel="00EC102D">
          <w:rPr>
            <w:rFonts w:ascii="Times New Roman" w:hAnsi="Times New Roman" w:cs="Times New Roman"/>
            <w:lang w:val="en-GB"/>
          </w:rPr>
          <w:delText xml:space="preserve">either </w:delText>
        </w:r>
        <w:r w:rsidR="00BB0DC8" w:rsidDel="00EC102D">
          <w:rPr>
            <w:rFonts w:ascii="Times New Roman" w:hAnsi="Times New Roman" w:cs="Times New Roman"/>
            <w:lang w:val="en-GB"/>
          </w:rPr>
          <w:delText>partially</w:delText>
        </w:r>
        <w:r w:rsidR="00C856BD" w:rsidDel="00EC102D">
          <w:rPr>
            <w:rFonts w:ascii="Times New Roman" w:hAnsi="Times New Roman" w:cs="Times New Roman"/>
            <w:lang w:val="en-GB"/>
          </w:rPr>
          <w:delText xml:space="preserve"> or </w:delText>
        </w:r>
        <w:r w:rsidR="001B4561" w:rsidDel="00EC102D">
          <w:rPr>
            <w:rFonts w:ascii="Times New Roman" w:hAnsi="Times New Roman" w:cs="Times New Roman"/>
            <w:lang w:val="en-GB"/>
          </w:rPr>
          <w:delText xml:space="preserve">totally </w:delText>
        </w:r>
        <w:r w:rsidR="00355027" w:rsidDel="00EC102D">
          <w:rPr>
            <w:rFonts w:ascii="Times New Roman" w:hAnsi="Times New Roman" w:cs="Times New Roman"/>
            <w:lang w:val="en-GB"/>
          </w:rPr>
          <w:delText>avoid</w:delText>
        </w:r>
        <w:r w:rsidR="00C856BD" w:rsidDel="00EC102D">
          <w:rPr>
            <w:rFonts w:ascii="Times New Roman" w:hAnsi="Times New Roman" w:cs="Times New Roman"/>
            <w:lang w:val="en-GB"/>
          </w:rPr>
          <w:delText xml:space="preserve"> oxidative damage</w:delText>
        </w:r>
      </w:del>
      <w:commentRangeEnd w:id="140"/>
      <w:r w:rsidR="00EC102D">
        <w:rPr>
          <w:rStyle w:val="CommentReference"/>
        </w:rPr>
        <w:commentReference w:id="140"/>
      </w:r>
      <w:r w:rsidR="001A1259" w:rsidRPr="00163D4D">
        <w:rPr>
          <w:rFonts w:ascii="Times New Roman" w:hAnsi="Times New Roman" w:cs="Times New Roman"/>
          <w:lang w:val="en-GB"/>
        </w:rPr>
        <w:t xml:space="preserve">. </w:t>
      </w:r>
      <w:del w:id="142" w:author="Pablo Capilla Lasheras" w:date="2022-11-28T17:17:00Z">
        <w:r w:rsidR="00355027" w:rsidDel="00EC102D">
          <w:rPr>
            <w:rFonts w:ascii="Times New Roman" w:hAnsi="Times New Roman" w:cs="Times New Roman"/>
            <w:lang w:val="en-GB"/>
          </w:rPr>
          <w:delText xml:space="preserve">Consequently, </w:delText>
        </w:r>
        <w:commentRangeStart w:id="143"/>
        <w:r w:rsidR="00355027" w:rsidDel="00EC102D">
          <w:rPr>
            <w:rFonts w:ascii="Times New Roman" w:hAnsi="Times New Roman" w:cs="Times New Roman"/>
            <w:lang w:val="en-GB"/>
          </w:rPr>
          <w:delText>w</w:delText>
        </w:r>
      </w:del>
      <w:ins w:id="144" w:author="Pablo Capilla Lasheras" w:date="2022-11-28T17:17:00Z">
        <w:r w:rsidR="00EC102D">
          <w:rPr>
            <w:rFonts w:ascii="Times New Roman" w:hAnsi="Times New Roman" w:cs="Times New Roman"/>
            <w:lang w:val="en-GB"/>
          </w:rPr>
          <w:t>W</w:t>
        </w:r>
      </w:ins>
      <w:r w:rsidR="00ED08D2">
        <w:rPr>
          <w:rFonts w:ascii="Times New Roman" w:hAnsi="Times New Roman" w:cs="Times New Roman"/>
          <w:lang w:val="en-GB"/>
        </w:rPr>
        <w:t xml:space="preserve">e </w:t>
      </w:r>
      <w:r w:rsidR="001A1259" w:rsidRPr="00163D4D">
        <w:rPr>
          <w:rFonts w:ascii="Times New Roman" w:hAnsi="Times New Roman" w:cs="Times New Roman"/>
          <w:lang w:val="en-GB"/>
        </w:rPr>
        <w:t xml:space="preserve">predicted </w:t>
      </w:r>
      <w:del w:id="145" w:author="Pablo Capilla Lasheras" w:date="2022-11-28T17:17:00Z">
        <w:r w:rsidR="00355027" w:rsidDel="00EC102D">
          <w:rPr>
            <w:rFonts w:ascii="Times New Roman" w:hAnsi="Times New Roman" w:cs="Times New Roman"/>
            <w:lang w:val="en-GB"/>
          </w:rPr>
          <w:delText>a</w:delText>
        </w:r>
        <w:r w:rsidR="00D506B8" w:rsidDel="00EC102D">
          <w:rPr>
            <w:rFonts w:ascii="Times New Roman" w:hAnsi="Times New Roman" w:cs="Times New Roman"/>
            <w:lang w:val="en-GB"/>
          </w:rPr>
          <w:delText xml:space="preserve"> </w:delText>
        </w:r>
      </w:del>
      <w:r w:rsidR="00583554">
        <w:rPr>
          <w:rFonts w:ascii="Times New Roman" w:hAnsi="Times New Roman" w:cs="Times New Roman"/>
          <w:lang w:val="en-GB"/>
        </w:rPr>
        <w:t>higher oxidative damage</w:t>
      </w:r>
      <w:r w:rsidR="001A1259" w:rsidRPr="00163D4D">
        <w:rPr>
          <w:rFonts w:ascii="Times New Roman" w:hAnsi="Times New Roman" w:cs="Times New Roman"/>
          <w:lang w:val="en-GB"/>
        </w:rPr>
        <w:t xml:space="preserve"> in post-metamorphic </w:t>
      </w:r>
      <w:r w:rsidR="005E52FD">
        <w:rPr>
          <w:rFonts w:ascii="Times New Roman" w:hAnsi="Times New Roman" w:cs="Times New Roman"/>
          <w:lang w:val="en-GB"/>
        </w:rPr>
        <w:t>amphibians</w:t>
      </w:r>
      <w:r w:rsidR="001A1259" w:rsidRPr="00163D4D">
        <w:rPr>
          <w:rFonts w:ascii="Times New Roman" w:hAnsi="Times New Roman" w:cs="Times New Roman"/>
          <w:lang w:val="en-GB"/>
        </w:rPr>
        <w:t xml:space="preserve"> </w:t>
      </w:r>
      <w:r w:rsidR="00240D2B">
        <w:rPr>
          <w:rFonts w:ascii="Times New Roman" w:hAnsi="Times New Roman" w:cs="Times New Roman"/>
          <w:lang w:val="en-GB"/>
        </w:rPr>
        <w:t>facing</w:t>
      </w:r>
      <w:r w:rsidR="001A1259" w:rsidRPr="00163D4D">
        <w:rPr>
          <w:rFonts w:ascii="Times New Roman" w:hAnsi="Times New Roman" w:cs="Times New Roman"/>
          <w:lang w:val="en-GB"/>
        </w:rPr>
        <w:t xml:space="preserve"> pollution</w:t>
      </w:r>
      <w:r w:rsidR="009F3142">
        <w:rPr>
          <w:rFonts w:ascii="Times New Roman" w:hAnsi="Times New Roman" w:cs="Times New Roman"/>
          <w:lang w:val="en-GB"/>
        </w:rPr>
        <w:t xml:space="preserve">, as </w:t>
      </w:r>
      <w:r w:rsidR="00C86D4A">
        <w:rPr>
          <w:rFonts w:ascii="Times New Roman" w:hAnsi="Times New Roman" w:cs="Times New Roman"/>
          <w:lang w:val="en-GB"/>
        </w:rPr>
        <w:t>the</w:t>
      </w:r>
      <w:r w:rsidR="009F3142">
        <w:rPr>
          <w:rFonts w:ascii="Times New Roman" w:hAnsi="Times New Roman" w:cs="Times New Roman"/>
          <w:lang w:val="en-GB"/>
        </w:rPr>
        <w:t xml:space="preserve"> higher vagility</w:t>
      </w:r>
      <w:r w:rsidR="00C86D4A">
        <w:rPr>
          <w:rFonts w:ascii="Times New Roman" w:hAnsi="Times New Roman" w:cs="Times New Roman"/>
          <w:lang w:val="en-GB"/>
        </w:rPr>
        <w:t xml:space="preserve"> </w:t>
      </w:r>
      <w:r w:rsidR="00A55206">
        <w:rPr>
          <w:rFonts w:ascii="Times New Roman" w:hAnsi="Times New Roman" w:cs="Times New Roman"/>
          <w:lang w:val="en-GB"/>
        </w:rPr>
        <w:t>o</w:t>
      </w:r>
      <w:ins w:id="146" w:author="Pablo Capilla Lasheras" w:date="2022-11-28T17:18:00Z">
        <w:r w:rsidR="00EC102D">
          <w:rPr>
            <w:rFonts w:ascii="Times New Roman" w:hAnsi="Times New Roman" w:cs="Times New Roman"/>
            <w:lang w:val="en-GB"/>
          </w:rPr>
          <w:t>f</w:t>
        </w:r>
      </w:ins>
      <w:del w:id="147" w:author="Pablo Capilla Lasheras" w:date="2022-11-28T17:18:00Z">
        <w:r w:rsidR="00A55206" w:rsidDel="00EC102D">
          <w:rPr>
            <w:rFonts w:ascii="Times New Roman" w:hAnsi="Times New Roman" w:cs="Times New Roman"/>
            <w:lang w:val="en-GB"/>
          </w:rPr>
          <w:delText>n</w:delText>
        </w:r>
      </w:del>
      <w:r w:rsidR="00A55206">
        <w:rPr>
          <w:rFonts w:ascii="Times New Roman" w:hAnsi="Times New Roman" w:cs="Times New Roman"/>
          <w:lang w:val="en-GB"/>
        </w:rPr>
        <w:t xml:space="preserve"> individuals after metamorphosis</w:t>
      </w:r>
      <w:r w:rsidR="00C86D4A">
        <w:rPr>
          <w:rFonts w:ascii="Times New Roman" w:hAnsi="Times New Roman" w:cs="Times New Roman"/>
          <w:lang w:val="en-GB"/>
        </w:rPr>
        <w:t xml:space="preserve"> </w:t>
      </w:r>
      <w:r w:rsidR="009F3142">
        <w:rPr>
          <w:rFonts w:ascii="Times New Roman" w:hAnsi="Times New Roman" w:cs="Times New Roman"/>
          <w:lang w:val="en-GB"/>
        </w:rPr>
        <w:t xml:space="preserve">may have favoured </w:t>
      </w:r>
      <w:r w:rsidR="0065654F">
        <w:rPr>
          <w:rFonts w:ascii="Times New Roman" w:hAnsi="Times New Roman" w:cs="Times New Roman"/>
          <w:lang w:val="en-GB"/>
        </w:rPr>
        <w:t xml:space="preserve">a </w:t>
      </w:r>
      <w:del w:id="148" w:author="Pablo Capilla Lasheras" w:date="2022-11-28T17:18:00Z">
        <w:r w:rsidR="0065654F" w:rsidDel="00EC102D">
          <w:rPr>
            <w:rFonts w:ascii="Times New Roman" w:hAnsi="Times New Roman" w:cs="Times New Roman"/>
            <w:lang w:val="en-GB"/>
          </w:rPr>
          <w:delText xml:space="preserve">higher </w:delText>
        </w:r>
      </w:del>
      <w:r w:rsidR="009F3142">
        <w:rPr>
          <w:rFonts w:ascii="Times New Roman" w:hAnsi="Times New Roman" w:cs="Times New Roman"/>
          <w:lang w:val="en-GB"/>
        </w:rPr>
        <w:t xml:space="preserve">behavioural </w:t>
      </w:r>
      <w:ins w:id="149" w:author="Pablo Capilla Lasheras" w:date="2022-11-28T17:18:00Z">
        <w:r w:rsidR="00EC102D">
          <w:rPr>
            <w:rFonts w:ascii="Times New Roman" w:hAnsi="Times New Roman" w:cs="Times New Roman"/>
            <w:lang w:val="en-GB"/>
          </w:rPr>
          <w:t xml:space="preserve">avoidance response </w:t>
        </w:r>
      </w:ins>
      <w:r w:rsidR="009F3142">
        <w:rPr>
          <w:rFonts w:ascii="Times New Roman" w:hAnsi="Times New Roman" w:cs="Times New Roman"/>
          <w:lang w:val="en-GB"/>
        </w:rPr>
        <w:t xml:space="preserve">rather than </w:t>
      </w:r>
      <w:ins w:id="150" w:author="Pablo Capilla Lasheras" w:date="2022-11-28T17:18:00Z">
        <w:r w:rsidR="00EC102D">
          <w:rPr>
            <w:rFonts w:ascii="Times New Roman" w:hAnsi="Times New Roman" w:cs="Times New Roman"/>
            <w:lang w:val="en-GB"/>
          </w:rPr>
          <w:t xml:space="preserve">a </w:t>
        </w:r>
      </w:ins>
      <w:r w:rsidR="009F3142">
        <w:rPr>
          <w:rFonts w:ascii="Times New Roman" w:hAnsi="Times New Roman" w:cs="Times New Roman"/>
          <w:lang w:val="en-GB"/>
        </w:rPr>
        <w:t xml:space="preserve">physiological </w:t>
      </w:r>
      <w:commentRangeStart w:id="151"/>
      <w:del w:id="152" w:author="Pablo Capilla Lasheras" w:date="2022-11-28T17:18:00Z">
        <w:r w:rsidR="009F3142" w:rsidDel="00EC102D">
          <w:rPr>
            <w:rFonts w:ascii="Times New Roman" w:hAnsi="Times New Roman" w:cs="Times New Roman"/>
            <w:lang w:val="en-GB"/>
          </w:rPr>
          <w:delText>plasticity</w:delText>
        </w:r>
      </w:del>
      <w:commentRangeEnd w:id="151"/>
      <w:r w:rsidR="00EC102D">
        <w:rPr>
          <w:rStyle w:val="CommentReference"/>
        </w:rPr>
        <w:commentReference w:id="151"/>
      </w:r>
      <w:ins w:id="153" w:author="Pablo Capilla Lasheras" w:date="2022-11-28T17:18:00Z">
        <w:r w:rsidR="00EC102D">
          <w:rPr>
            <w:rFonts w:ascii="Times New Roman" w:hAnsi="Times New Roman" w:cs="Times New Roman"/>
            <w:lang w:val="en-GB"/>
          </w:rPr>
          <w:t>response to neutralise ROS</w:t>
        </w:r>
      </w:ins>
      <w:commentRangeEnd w:id="143"/>
      <w:ins w:id="154" w:author="Pablo Capilla Lasheras" w:date="2022-11-28T17:22:00Z">
        <w:r w:rsidR="00EC102D">
          <w:rPr>
            <w:rStyle w:val="CommentReference"/>
          </w:rPr>
          <w:commentReference w:id="143"/>
        </w:r>
      </w:ins>
      <w:r w:rsidR="001A1259" w:rsidRPr="00163D4D">
        <w:rPr>
          <w:rFonts w:ascii="Times New Roman" w:hAnsi="Times New Roman" w:cs="Times New Roman"/>
          <w:lang w:val="en-GB"/>
        </w:rPr>
        <w:t xml:space="preserve">. </w:t>
      </w:r>
      <w:r w:rsidR="00B1617E">
        <w:rPr>
          <w:rFonts w:ascii="Times New Roman" w:hAnsi="Times New Roman" w:cs="Times New Roman"/>
          <w:lang w:val="en-GB"/>
        </w:rPr>
        <w:t>Finally, we</w:t>
      </w:r>
      <w:r w:rsidR="00627AE9">
        <w:rPr>
          <w:rFonts w:ascii="Times New Roman" w:hAnsi="Times New Roman" w:cs="Times New Roman"/>
          <w:lang w:val="en-GB"/>
        </w:rPr>
        <w:t xml:space="preserve"> expected that </w:t>
      </w:r>
      <w:r w:rsidR="00B1617E">
        <w:rPr>
          <w:rFonts w:ascii="Times New Roman" w:hAnsi="Times New Roman" w:cs="Times New Roman"/>
          <w:lang w:val="en-GB"/>
        </w:rPr>
        <w:t xml:space="preserve">the type of pollutant </w:t>
      </w:r>
      <w:ins w:id="155" w:author="Pablo Capilla Lasheras" w:date="2022-11-28T17:20:00Z">
        <w:r w:rsidR="00EC102D">
          <w:rPr>
            <w:rFonts w:ascii="Times New Roman" w:hAnsi="Times New Roman" w:cs="Times New Roman"/>
            <w:lang w:val="en-GB"/>
          </w:rPr>
          <w:t>will have</w:t>
        </w:r>
      </w:ins>
      <w:del w:id="156" w:author="Pablo Capilla Lasheras" w:date="2022-11-28T17:20:00Z">
        <w:r w:rsidR="00B1617E" w:rsidDel="00EC102D">
          <w:rPr>
            <w:rFonts w:ascii="Times New Roman" w:hAnsi="Times New Roman" w:cs="Times New Roman"/>
            <w:lang w:val="en-GB"/>
          </w:rPr>
          <w:delText xml:space="preserve">may have </w:delText>
        </w:r>
        <w:r w:rsidR="007F6B88" w:rsidDel="00EC102D">
          <w:rPr>
            <w:rFonts w:ascii="Times New Roman" w:hAnsi="Times New Roman" w:cs="Times New Roman"/>
            <w:lang w:val="en-GB"/>
          </w:rPr>
          <w:delText>involved</w:delText>
        </w:r>
      </w:del>
      <w:r w:rsidR="007F6B88">
        <w:rPr>
          <w:rFonts w:ascii="Times New Roman" w:hAnsi="Times New Roman" w:cs="Times New Roman"/>
          <w:lang w:val="en-GB"/>
        </w:rPr>
        <w:t xml:space="preserve"> </w:t>
      </w:r>
      <w:r w:rsidR="00B1617E">
        <w:rPr>
          <w:rFonts w:ascii="Times New Roman" w:hAnsi="Times New Roman" w:cs="Times New Roman"/>
          <w:lang w:val="en-GB"/>
        </w:rPr>
        <w:t xml:space="preserve">different </w:t>
      </w:r>
      <w:r w:rsidR="00627AE9">
        <w:rPr>
          <w:rFonts w:ascii="Times New Roman" w:hAnsi="Times New Roman" w:cs="Times New Roman"/>
          <w:lang w:val="en-GB"/>
        </w:rPr>
        <w:t>consequences</w:t>
      </w:r>
      <w:r w:rsidR="00B1617E">
        <w:rPr>
          <w:rFonts w:ascii="Times New Roman" w:hAnsi="Times New Roman" w:cs="Times New Roman"/>
          <w:lang w:val="en-GB"/>
        </w:rPr>
        <w:t xml:space="preserve"> on the amphibian redox machinery</w:t>
      </w:r>
      <w:r w:rsidR="0006449A">
        <w:rPr>
          <w:rFonts w:ascii="Times New Roman" w:hAnsi="Times New Roman" w:cs="Times New Roman"/>
          <w:lang w:val="en-GB"/>
        </w:rPr>
        <w:t>, and we</w:t>
      </w:r>
      <w:r w:rsidR="00CC3BF6">
        <w:rPr>
          <w:rFonts w:ascii="Times New Roman" w:hAnsi="Times New Roman" w:cs="Times New Roman"/>
          <w:lang w:val="en-GB"/>
        </w:rPr>
        <w:t xml:space="preserve"> </w:t>
      </w:r>
      <w:r w:rsidR="004809D2">
        <w:rPr>
          <w:rFonts w:ascii="Times New Roman" w:hAnsi="Times New Roman" w:cs="Times New Roman"/>
          <w:lang w:val="en-GB"/>
        </w:rPr>
        <w:t xml:space="preserve">investigated whether oxidative responses </w:t>
      </w:r>
      <w:r w:rsidR="005A34FD">
        <w:rPr>
          <w:rFonts w:ascii="Times New Roman" w:hAnsi="Times New Roman" w:cs="Times New Roman"/>
          <w:lang w:val="en-GB"/>
        </w:rPr>
        <w:t xml:space="preserve">are </w:t>
      </w:r>
      <w:r w:rsidR="00627AE9">
        <w:rPr>
          <w:rFonts w:ascii="Times New Roman" w:hAnsi="Times New Roman" w:cs="Times New Roman"/>
          <w:lang w:val="en-GB"/>
        </w:rPr>
        <w:t>tissue-specific</w:t>
      </w:r>
      <w:r w:rsidR="004B74AF">
        <w:rPr>
          <w:rFonts w:ascii="Times New Roman" w:hAnsi="Times New Roman" w:cs="Times New Roman"/>
          <w:lang w:val="en-GB"/>
        </w:rPr>
        <w:t>.</w:t>
      </w:r>
    </w:p>
    <w:p w14:paraId="3BF01670" w14:textId="77777777" w:rsidR="00A61C04" w:rsidRDefault="00A61C04" w:rsidP="00550BF7">
      <w:pPr>
        <w:spacing w:line="480" w:lineRule="auto"/>
        <w:jc w:val="both"/>
        <w:rPr>
          <w:ins w:id="157" w:author="Pablo Capilla Lasheras" w:date="2022-12-08T10:52:00Z"/>
          <w:rFonts w:ascii="Times New Roman" w:hAnsi="Times New Roman" w:cs="Times New Roman"/>
          <w:b/>
          <w:lang w:val="en-GB"/>
        </w:rPr>
      </w:pPr>
    </w:p>
    <w:p w14:paraId="29AF0095" w14:textId="0D777C81" w:rsidR="00E02CF7" w:rsidRDefault="00E02CF7" w:rsidP="00550BF7">
      <w:pPr>
        <w:spacing w:line="480" w:lineRule="auto"/>
        <w:jc w:val="both"/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  <w:lang w:val="en-GB"/>
        </w:rPr>
        <w:t>Results</w:t>
      </w:r>
    </w:p>
    <w:p w14:paraId="6F6F0716" w14:textId="42944F65" w:rsidR="00E02CF7" w:rsidRDefault="00E02CF7" w:rsidP="00550BF7">
      <w:pPr>
        <w:spacing w:line="480" w:lineRule="auto"/>
        <w:jc w:val="both"/>
        <w:rPr>
          <w:rFonts w:ascii="Times New Roman" w:hAnsi="Times New Roman" w:cs="Times New Roman"/>
          <w:lang w:val="en-GB"/>
        </w:rPr>
      </w:pPr>
      <w:commentRangeStart w:id="158"/>
      <w:commentRangeStart w:id="159"/>
      <w:r>
        <w:rPr>
          <w:rFonts w:ascii="Times New Roman" w:hAnsi="Times New Roman" w:cs="Times New Roman"/>
          <w:lang w:val="en-GB"/>
        </w:rPr>
        <w:t xml:space="preserve">We systematically inspected </w:t>
      </w:r>
      <w:r w:rsidR="00201A22">
        <w:rPr>
          <w:rFonts w:ascii="Times New Roman" w:hAnsi="Times New Roman" w:cs="Times New Roman"/>
          <w:lang w:val="en-GB"/>
        </w:rPr>
        <w:t xml:space="preserve">361 unique </w:t>
      </w:r>
      <w:r>
        <w:rPr>
          <w:rFonts w:ascii="Times New Roman" w:hAnsi="Times New Roman" w:cs="Times New Roman"/>
          <w:lang w:val="en-GB"/>
        </w:rPr>
        <w:t xml:space="preserve">studies published between </w:t>
      </w:r>
      <w:ins w:id="160" w:author="Pablo Capilla Lasheras" w:date="2022-12-08T10:01:00Z">
        <w:r w:rsidR="00BE742C">
          <w:rPr>
            <w:rFonts w:ascii="Times New Roman" w:hAnsi="Times New Roman" w:cs="Times New Roman"/>
            <w:lang w:val="en-GB"/>
          </w:rPr>
          <w:t>1998</w:t>
        </w:r>
      </w:ins>
      <w:del w:id="161" w:author="Pablo Capilla Lasheras" w:date="2022-12-08T10:01:00Z">
        <w:r w:rsidDel="00BE742C">
          <w:rPr>
            <w:rFonts w:ascii="Times New Roman" w:hAnsi="Times New Roman" w:cs="Times New Roman"/>
            <w:lang w:val="en-GB"/>
          </w:rPr>
          <w:delText>XXXX</w:delText>
        </w:r>
      </w:del>
      <w:r>
        <w:rPr>
          <w:rFonts w:ascii="Times New Roman" w:hAnsi="Times New Roman" w:cs="Times New Roman"/>
          <w:lang w:val="en-GB"/>
        </w:rPr>
        <w:t xml:space="preserve"> and </w:t>
      </w:r>
      <w:ins w:id="162" w:author="Pablo Capilla Lasheras" w:date="2022-12-08T10:02:00Z">
        <w:r w:rsidR="00BE742C">
          <w:rPr>
            <w:rFonts w:ascii="Times New Roman" w:hAnsi="Times New Roman" w:cs="Times New Roman"/>
            <w:lang w:val="en-GB"/>
          </w:rPr>
          <w:t>2021</w:t>
        </w:r>
      </w:ins>
      <w:del w:id="163" w:author="Pablo Capilla Lasheras" w:date="2022-12-08T10:02:00Z">
        <w:r w:rsidDel="00BE742C">
          <w:rPr>
            <w:rFonts w:ascii="Times New Roman" w:hAnsi="Times New Roman" w:cs="Times New Roman"/>
            <w:lang w:val="en-GB"/>
          </w:rPr>
          <w:delText>XXXX</w:delText>
        </w:r>
      </w:del>
      <w:r>
        <w:rPr>
          <w:rFonts w:ascii="Times New Roman" w:hAnsi="Times New Roman" w:cs="Times New Roman"/>
          <w:lang w:val="en-GB"/>
        </w:rPr>
        <w:t xml:space="preserve"> on </w:t>
      </w:r>
      <w:r w:rsidR="001E02A4">
        <w:rPr>
          <w:rFonts w:ascii="Times New Roman" w:hAnsi="Times New Roman" w:cs="Times New Roman"/>
          <w:lang w:val="en-GB"/>
        </w:rPr>
        <w:t xml:space="preserve">pollution and oxidative stress in </w:t>
      </w:r>
      <w:r w:rsidR="00B25C3A">
        <w:rPr>
          <w:rFonts w:ascii="Times New Roman" w:hAnsi="Times New Roman" w:cs="Times New Roman"/>
          <w:lang w:val="en-GB"/>
        </w:rPr>
        <w:t>amphibians (Figure X).</w:t>
      </w:r>
      <w:r w:rsidR="00F23113">
        <w:rPr>
          <w:rFonts w:ascii="Times New Roman" w:hAnsi="Times New Roman" w:cs="Times New Roman"/>
          <w:lang w:val="en-GB"/>
        </w:rPr>
        <w:t xml:space="preserve"> </w:t>
      </w:r>
      <w:commentRangeEnd w:id="158"/>
      <w:r w:rsidR="00A06FDF">
        <w:rPr>
          <w:rStyle w:val="CommentReference"/>
        </w:rPr>
        <w:commentReference w:id="158"/>
      </w:r>
      <w:commentRangeEnd w:id="159"/>
      <w:r w:rsidR="000318C5">
        <w:rPr>
          <w:rStyle w:val="CommentReference"/>
        </w:rPr>
        <w:commentReference w:id="159"/>
      </w:r>
      <w:ins w:id="164" w:author="Pablo Capilla Lasheras" w:date="2022-11-30T15:35:00Z">
        <w:r w:rsidR="004E5C1C">
          <w:rPr>
            <w:rFonts w:ascii="Times New Roman" w:hAnsi="Times New Roman" w:cs="Times New Roman"/>
            <w:lang w:val="en-GB"/>
          </w:rPr>
          <w:t xml:space="preserve">After assessing for inclusion (see methods; Figure XX), we extracted </w:t>
        </w:r>
      </w:ins>
      <w:ins w:id="165" w:author="Pablo Capilla Lasheras" w:date="2022-11-30T16:21:00Z">
        <w:r w:rsidR="00DF5621">
          <w:rPr>
            <w:rFonts w:ascii="Times New Roman" w:hAnsi="Times New Roman" w:cs="Times New Roman"/>
            <w:lang w:val="en-GB"/>
          </w:rPr>
          <w:t>1966</w:t>
        </w:r>
      </w:ins>
      <w:ins w:id="166" w:author="Pablo Capilla Lasheras" w:date="2022-11-30T15:35:00Z">
        <w:r w:rsidR="004E5C1C">
          <w:rPr>
            <w:rFonts w:ascii="Times New Roman" w:hAnsi="Times New Roman" w:cs="Times New Roman"/>
            <w:lang w:val="en-GB"/>
          </w:rPr>
          <w:t xml:space="preserve"> effect sizes from </w:t>
        </w:r>
      </w:ins>
      <w:del w:id="167" w:author="Pablo Capilla Lasheras" w:date="2022-11-30T15:35:00Z">
        <w:r w:rsidR="00F23113" w:rsidDel="004E5C1C">
          <w:rPr>
            <w:rFonts w:ascii="Times New Roman" w:hAnsi="Times New Roman" w:cs="Times New Roman"/>
            <w:lang w:val="en-GB"/>
          </w:rPr>
          <w:delText>From</w:delText>
        </w:r>
      </w:del>
      <w:r w:rsidR="00F23113">
        <w:rPr>
          <w:rFonts w:ascii="Times New Roman" w:hAnsi="Times New Roman" w:cs="Times New Roman"/>
          <w:lang w:val="en-GB"/>
        </w:rPr>
        <w:t xml:space="preserve"> </w:t>
      </w:r>
      <w:ins w:id="168" w:author="Pablo Capilla Lasheras" w:date="2022-11-30T15:46:00Z">
        <w:r w:rsidR="006B2820">
          <w:rPr>
            <w:rFonts w:ascii="Times New Roman" w:hAnsi="Times New Roman" w:cs="Times New Roman"/>
            <w:lang w:val="en-GB"/>
          </w:rPr>
          <w:t>8</w:t>
        </w:r>
      </w:ins>
      <w:ins w:id="169" w:author="Pablo Capilla Lasheras" w:date="2022-11-30T16:21:00Z">
        <w:r w:rsidR="00DF5621">
          <w:rPr>
            <w:rFonts w:ascii="Times New Roman" w:hAnsi="Times New Roman" w:cs="Times New Roman"/>
            <w:lang w:val="en-GB"/>
          </w:rPr>
          <w:t>3</w:t>
        </w:r>
      </w:ins>
      <w:del w:id="170" w:author="Pablo Capilla Lasheras" w:date="2022-11-30T15:35:00Z">
        <w:r w:rsidR="00F23113" w:rsidDel="004E5C1C">
          <w:rPr>
            <w:rFonts w:ascii="Times New Roman" w:hAnsi="Times New Roman" w:cs="Times New Roman"/>
            <w:lang w:val="en-GB"/>
          </w:rPr>
          <w:delText>85</w:delText>
        </w:r>
      </w:del>
      <w:r w:rsidR="00F23113">
        <w:rPr>
          <w:rFonts w:ascii="Times New Roman" w:hAnsi="Times New Roman" w:cs="Times New Roman"/>
          <w:lang w:val="en-GB"/>
        </w:rPr>
        <w:t xml:space="preserve"> </w:t>
      </w:r>
      <w:ins w:id="171" w:author="Pablo Capilla Lasheras" w:date="2022-11-30T15:35:00Z">
        <w:r w:rsidR="004E5C1C">
          <w:rPr>
            <w:rFonts w:ascii="Times New Roman" w:hAnsi="Times New Roman" w:cs="Times New Roman"/>
            <w:lang w:val="en-GB"/>
          </w:rPr>
          <w:t>studies</w:t>
        </w:r>
      </w:ins>
      <w:ins w:id="172" w:author="Pablo Capilla Lasheras" w:date="2022-11-30T15:36:00Z">
        <w:r w:rsidR="004E5C1C">
          <w:rPr>
            <w:rFonts w:ascii="Times New Roman" w:hAnsi="Times New Roman" w:cs="Times New Roman"/>
            <w:lang w:val="en-GB"/>
          </w:rPr>
          <w:t>,</w:t>
        </w:r>
      </w:ins>
      <w:del w:id="173" w:author="Pablo Capilla Lasheras" w:date="2022-11-30T15:35:00Z">
        <w:r w:rsidR="00F23113" w:rsidDel="004E5C1C">
          <w:rPr>
            <w:rFonts w:ascii="Times New Roman" w:hAnsi="Times New Roman" w:cs="Times New Roman"/>
            <w:lang w:val="en-GB"/>
          </w:rPr>
          <w:delText xml:space="preserve">relevant </w:delText>
        </w:r>
      </w:del>
      <w:del w:id="174" w:author="Pablo Capilla Lasheras" w:date="2022-11-30T15:36:00Z">
        <w:r w:rsidR="00F23113" w:rsidDel="004E5C1C">
          <w:rPr>
            <w:rFonts w:ascii="Times New Roman" w:hAnsi="Times New Roman" w:cs="Times New Roman"/>
            <w:lang w:val="en-GB"/>
          </w:rPr>
          <w:delText>papers</w:delText>
        </w:r>
      </w:del>
      <w:del w:id="175" w:author="Pablo Capilla Lasheras" w:date="2022-11-30T15:35:00Z">
        <w:r w:rsidR="00F23113" w:rsidDel="004E5C1C">
          <w:rPr>
            <w:rFonts w:ascii="Times New Roman" w:hAnsi="Times New Roman" w:cs="Times New Roman"/>
            <w:lang w:val="en-GB"/>
          </w:rPr>
          <w:delText xml:space="preserve"> (see methods</w:delText>
        </w:r>
        <w:r w:rsidR="00A06FDF" w:rsidDel="004E5C1C">
          <w:rPr>
            <w:rFonts w:ascii="Times New Roman" w:hAnsi="Times New Roman" w:cs="Times New Roman"/>
            <w:lang w:val="en-GB"/>
          </w:rPr>
          <w:delText>; Figure XX</w:delText>
        </w:r>
        <w:r w:rsidR="00F23113" w:rsidDel="004E5C1C">
          <w:rPr>
            <w:rFonts w:ascii="Times New Roman" w:hAnsi="Times New Roman" w:cs="Times New Roman"/>
            <w:lang w:val="en-GB"/>
          </w:rPr>
          <w:delText>)</w:delText>
        </w:r>
      </w:del>
      <w:del w:id="176" w:author="Pablo Capilla Lasheras" w:date="2022-11-30T15:36:00Z">
        <w:r w:rsidR="00F23113" w:rsidDel="004E5C1C">
          <w:rPr>
            <w:rFonts w:ascii="Times New Roman" w:hAnsi="Times New Roman" w:cs="Times New Roman"/>
            <w:lang w:val="en-GB"/>
          </w:rPr>
          <w:delText>, w</w:delText>
        </w:r>
        <w:r w:rsidR="00E649CB" w:rsidDel="004E5C1C">
          <w:rPr>
            <w:rFonts w:ascii="Times New Roman" w:hAnsi="Times New Roman" w:cs="Times New Roman"/>
            <w:lang w:val="en-GB"/>
          </w:rPr>
          <w:delText xml:space="preserve">e </w:delText>
        </w:r>
        <w:r w:rsidDel="004E5C1C">
          <w:rPr>
            <w:rFonts w:ascii="Times New Roman" w:hAnsi="Times New Roman" w:cs="Times New Roman"/>
            <w:lang w:val="en-GB"/>
          </w:rPr>
          <w:delText xml:space="preserve">extracted </w:delText>
        </w:r>
        <w:r w:rsidR="00F23113" w:rsidDel="004E5C1C">
          <w:rPr>
            <w:rFonts w:ascii="Times New Roman" w:hAnsi="Times New Roman" w:cs="Times New Roman"/>
            <w:lang w:val="en-GB"/>
          </w:rPr>
          <w:delText>2007</w:delText>
        </w:r>
        <w:r w:rsidDel="004E5C1C">
          <w:rPr>
            <w:rFonts w:ascii="Times New Roman" w:hAnsi="Times New Roman" w:cs="Times New Roman"/>
            <w:lang w:val="en-GB"/>
          </w:rPr>
          <w:delText xml:space="preserve"> effect sizes</w:delText>
        </w:r>
      </w:del>
      <w:r>
        <w:rPr>
          <w:rFonts w:ascii="Times New Roman" w:hAnsi="Times New Roman" w:cs="Times New Roman"/>
          <w:lang w:val="en-GB"/>
        </w:rPr>
        <w:t xml:space="preserve"> </w:t>
      </w:r>
      <w:del w:id="177" w:author="Pablo Capilla Lasheras" w:date="2022-11-30T15:36:00Z">
        <w:r w:rsidR="00E9419A" w:rsidDel="004E5C1C">
          <w:rPr>
            <w:rFonts w:ascii="Times New Roman" w:hAnsi="Times New Roman" w:cs="Times New Roman"/>
            <w:lang w:val="en-GB"/>
          </w:rPr>
          <w:delText xml:space="preserve">from </w:delText>
        </w:r>
      </w:del>
      <w:ins w:id="178" w:author="Pablo Capilla Lasheras" w:date="2022-11-30T15:36:00Z">
        <w:r w:rsidR="004E5C1C">
          <w:rPr>
            <w:rFonts w:ascii="Times New Roman" w:hAnsi="Times New Roman" w:cs="Times New Roman"/>
            <w:lang w:val="en-GB"/>
          </w:rPr>
          <w:t xml:space="preserve">including </w:t>
        </w:r>
      </w:ins>
      <w:r w:rsidR="00BB7CA3">
        <w:rPr>
          <w:rFonts w:ascii="Times New Roman" w:hAnsi="Times New Roman" w:cs="Times New Roman"/>
          <w:lang w:val="en-GB"/>
        </w:rPr>
        <w:t>3</w:t>
      </w:r>
      <w:ins w:id="179" w:author="Pablo Capilla Lasheras" w:date="2022-11-30T15:46:00Z">
        <w:r w:rsidR="006B2820">
          <w:rPr>
            <w:rFonts w:ascii="Times New Roman" w:hAnsi="Times New Roman" w:cs="Times New Roman"/>
            <w:lang w:val="en-GB"/>
          </w:rPr>
          <w:t>3</w:t>
        </w:r>
      </w:ins>
      <w:del w:id="180" w:author="Pablo Capilla Lasheras" w:date="2022-11-30T15:36:00Z">
        <w:r w:rsidR="00BB7CA3" w:rsidDel="004E5C1C">
          <w:rPr>
            <w:rFonts w:ascii="Times New Roman" w:hAnsi="Times New Roman" w:cs="Times New Roman"/>
            <w:lang w:val="en-GB"/>
          </w:rPr>
          <w:delText>3</w:delText>
        </w:r>
      </w:del>
      <w:r w:rsidR="00E9419A">
        <w:rPr>
          <w:rFonts w:ascii="Times New Roman" w:hAnsi="Times New Roman" w:cs="Times New Roman"/>
          <w:lang w:val="en-GB"/>
        </w:rPr>
        <w:t xml:space="preserve"> amphibian species (see Figure </w:t>
      </w:r>
      <w:r w:rsidR="00A06FDF">
        <w:rPr>
          <w:rFonts w:ascii="Times New Roman" w:hAnsi="Times New Roman" w:cs="Times New Roman"/>
          <w:lang w:val="en-GB"/>
        </w:rPr>
        <w:t>XX</w:t>
      </w:r>
      <w:r w:rsidR="00E9419A">
        <w:rPr>
          <w:rFonts w:ascii="Times New Roman" w:hAnsi="Times New Roman" w:cs="Times New Roman"/>
          <w:lang w:val="en-GB"/>
        </w:rPr>
        <w:t xml:space="preserve">). </w:t>
      </w:r>
      <w:commentRangeStart w:id="181"/>
      <w:r w:rsidR="00BB7CA3">
        <w:rPr>
          <w:rFonts w:ascii="Times New Roman" w:hAnsi="Times New Roman" w:cs="Times New Roman"/>
          <w:lang w:val="en-GB"/>
        </w:rPr>
        <w:t xml:space="preserve">All these species are anurans </w:t>
      </w:r>
      <w:del w:id="182" w:author="Pablo Capilla Lasheras" w:date="2022-11-30T15:36:00Z">
        <w:r w:rsidR="00BB7CA3" w:rsidDel="004E5C1C">
          <w:rPr>
            <w:rFonts w:ascii="Times New Roman" w:hAnsi="Times New Roman" w:cs="Times New Roman"/>
            <w:lang w:val="en-GB"/>
          </w:rPr>
          <w:delText xml:space="preserve">with </w:delText>
        </w:r>
      </w:del>
      <w:ins w:id="183" w:author="Pablo Capilla Lasheras" w:date="2022-11-30T15:36:00Z">
        <w:r w:rsidR="004E5C1C">
          <w:rPr>
            <w:rFonts w:ascii="Times New Roman" w:hAnsi="Times New Roman" w:cs="Times New Roman"/>
            <w:lang w:val="en-GB"/>
          </w:rPr>
          <w:t xml:space="preserve">that have </w:t>
        </w:r>
      </w:ins>
      <w:r w:rsidR="00BB7CA3">
        <w:rPr>
          <w:rFonts w:ascii="Times New Roman" w:hAnsi="Times New Roman" w:cs="Times New Roman"/>
          <w:lang w:val="en-GB"/>
        </w:rPr>
        <w:t xml:space="preserve">a life cycle including </w:t>
      </w:r>
      <w:r w:rsidR="00221043">
        <w:rPr>
          <w:rFonts w:ascii="Times New Roman" w:hAnsi="Times New Roman" w:cs="Times New Roman"/>
          <w:lang w:val="en-GB"/>
        </w:rPr>
        <w:t xml:space="preserve">an embryo, larva, and </w:t>
      </w:r>
      <w:commentRangeStart w:id="184"/>
      <w:r w:rsidR="00221043">
        <w:rPr>
          <w:rFonts w:ascii="Times New Roman" w:hAnsi="Times New Roman" w:cs="Times New Roman"/>
          <w:lang w:val="en-GB"/>
        </w:rPr>
        <w:t>post-metamorphic stage</w:t>
      </w:r>
      <w:ins w:id="185" w:author="Pablo Capilla Lasheras" w:date="2022-11-30T15:36:00Z">
        <w:r w:rsidR="004E5C1C">
          <w:rPr>
            <w:rFonts w:ascii="Times New Roman" w:hAnsi="Times New Roman" w:cs="Times New Roman"/>
            <w:lang w:val="en-GB"/>
          </w:rPr>
          <w:t>. The dataset included</w:t>
        </w:r>
      </w:ins>
      <w:del w:id="186" w:author="Pablo Capilla Lasheras" w:date="2022-11-30T15:36:00Z">
        <w:r w:rsidR="008914DB" w:rsidDel="004E5C1C">
          <w:rPr>
            <w:rFonts w:ascii="Times New Roman" w:hAnsi="Times New Roman" w:cs="Times New Roman"/>
            <w:lang w:val="en-GB"/>
          </w:rPr>
          <w:delText>, and</w:delText>
        </w:r>
        <w:r w:rsidR="00BB7CA3" w:rsidDel="004E5C1C">
          <w:rPr>
            <w:rFonts w:ascii="Times New Roman" w:hAnsi="Times New Roman" w:cs="Times New Roman"/>
            <w:lang w:val="en-GB"/>
          </w:rPr>
          <w:delText xml:space="preserve"> </w:delText>
        </w:r>
        <w:commentRangeEnd w:id="181"/>
        <w:r w:rsidR="00221043" w:rsidDel="004E5C1C">
          <w:rPr>
            <w:rStyle w:val="CommentReference"/>
          </w:rPr>
          <w:commentReference w:id="181"/>
        </w:r>
        <w:commentRangeEnd w:id="184"/>
        <w:r w:rsidR="008914DB" w:rsidDel="004E5C1C">
          <w:rPr>
            <w:rStyle w:val="CommentReference"/>
          </w:rPr>
          <w:commentReference w:id="184"/>
        </w:r>
        <w:r w:rsidR="008171E3" w:rsidDel="004E5C1C">
          <w:rPr>
            <w:rFonts w:ascii="Times New Roman" w:hAnsi="Times New Roman" w:cs="Times New Roman"/>
            <w:lang w:val="en-GB"/>
          </w:rPr>
          <w:delText>we respectively obtained</w:delText>
        </w:r>
      </w:del>
      <w:r>
        <w:rPr>
          <w:rFonts w:ascii="Times New Roman" w:hAnsi="Times New Roman" w:cs="Times New Roman"/>
          <w:lang w:val="en-GB"/>
        </w:rPr>
        <w:t xml:space="preserve"> </w:t>
      </w:r>
      <w:ins w:id="187" w:author="Pablo Capilla Lasheras" w:date="2022-11-30T15:46:00Z">
        <w:r w:rsidR="006B2820">
          <w:rPr>
            <w:rFonts w:ascii="Times New Roman" w:hAnsi="Times New Roman" w:cs="Times New Roman"/>
            <w:lang w:val="en-GB"/>
          </w:rPr>
          <w:t xml:space="preserve">1419, </w:t>
        </w:r>
      </w:ins>
      <w:ins w:id="188" w:author="Pablo Capilla Lasheras" w:date="2022-11-30T15:47:00Z">
        <w:r w:rsidR="006B2820">
          <w:rPr>
            <w:rFonts w:ascii="Times New Roman" w:hAnsi="Times New Roman" w:cs="Times New Roman"/>
            <w:lang w:val="en-GB"/>
          </w:rPr>
          <w:t xml:space="preserve">305 and 337 effect sizes for </w:t>
        </w:r>
        <w:commentRangeStart w:id="189"/>
        <w:r w:rsidR="006B2820">
          <w:rPr>
            <w:rFonts w:ascii="Times New Roman" w:hAnsi="Times New Roman" w:cs="Times New Roman"/>
            <w:lang w:val="en-GB"/>
          </w:rPr>
          <w:t>enzymatic markers of oxidative stress, non-enzymatic</w:t>
        </w:r>
      </w:ins>
      <w:ins w:id="190" w:author="Pablo Capilla Lasheras" w:date="2022-11-30T15:48:00Z">
        <w:r w:rsidR="006B2820">
          <w:rPr>
            <w:rFonts w:ascii="Times New Roman" w:hAnsi="Times New Roman" w:cs="Times New Roman"/>
            <w:lang w:val="en-GB"/>
          </w:rPr>
          <w:t xml:space="preserve"> markers of oxidative stress</w:t>
        </w:r>
      </w:ins>
      <w:ins w:id="191" w:author="Pablo Capilla Lasheras" w:date="2022-11-30T15:47:00Z">
        <w:r w:rsidR="006B2820">
          <w:rPr>
            <w:rFonts w:ascii="Times New Roman" w:hAnsi="Times New Roman" w:cs="Times New Roman"/>
            <w:lang w:val="en-GB"/>
          </w:rPr>
          <w:t xml:space="preserve"> and </w:t>
        </w:r>
      </w:ins>
      <w:ins w:id="192" w:author="Pablo Capilla Lasheras" w:date="2022-11-30T15:48:00Z">
        <w:r w:rsidR="006B2820">
          <w:rPr>
            <w:rFonts w:ascii="Times New Roman" w:hAnsi="Times New Roman" w:cs="Times New Roman"/>
            <w:lang w:val="en-GB"/>
          </w:rPr>
          <w:t xml:space="preserve">indirect </w:t>
        </w:r>
      </w:ins>
      <w:ins w:id="193" w:author="Pablo Capilla Lasheras" w:date="2022-11-30T15:47:00Z">
        <w:r w:rsidR="006B2820">
          <w:rPr>
            <w:rFonts w:ascii="Times New Roman" w:hAnsi="Times New Roman" w:cs="Times New Roman"/>
            <w:lang w:val="en-GB"/>
          </w:rPr>
          <w:lastRenderedPageBreak/>
          <w:t>indicators</w:t>
        </w:r>
      </w:ins>
      <w:ins w:id="194" w:author="Pablo Capilla Lasheras" w:date="2022-11-30T15:48:00Z">
        <w:r w:rsidR="006B2820">
          <w:rPr>
            <w:rFonts w:ascii="Times New Roman" w:hAnsi="Times New Roman" w:cs="Times New Roman"/>
            <w:lang w:val="en-GB"/>
          </w:rPr>
          <w:t xml:space="preserve"> of oxidative stress </w:t>
        </w:r>
        <w:commentRangeEnd w:id="189"/>
        <w:r w:rsidR="006B2820">
          <w:rPr>
            <w:rStyle w:val="CommentReference"/>
          </w:rPr>
          <w:commentReference w:id="189"/>
        </w:r>
        <w:r w:rsidR="006B2820">
          <w:rPr>
            <w:rFonts w:ascii="Times New Roman" w:hAnsi="Times New Roman" w:cs="Times New Roman"/>
            <w:lang w:val="en-GB"/>
          </w:rPr>
          <w:t>respectively</w:t>
        </w:r>
      </w:ins>
      <w:ins w:id="195" w:author="Pablo Capilla Lasheras" w:date="2022-11-30T15:47:00Z">
        <w:r w:rsidR="006B2820">
          <w:rPr>
            <w:rFonts w:ascii="Times New Roman" w:hAnsi="Times New Roman" w:cs="Times New Roman"/>
            <w:lang w:val="en-GB"/>
          </w:rPr>
          <w:t xml:space="preserve"> </w:t>
        </w:r>
      </w:ins>
      <w:del w:id="196" w:author="Pablo Capilla Lasheras" w:date="2022-11-30T15:46:00Z">
        <w:r w:rsidR="00DD5AD7" w:rsidDel="006B2820">
          <w:rPr>
            <w:rFonts w:ascii="Times New Roman" w:hAnsi="Times New Roman" w:cs="Times New Roman"/>
            <w:lang w:val="en-GB"/>
          </w:rPr>
          <w:delText>124</w:delText>
        </w:r>
      </w:del>
      <w:del w:id="197" w:author="Pablo Capilla Lasheras" w:date="2022-11-30T15:48:00Z">
        <w:r w:rsidDel="006B2820">
          <w:rPr>
            <w:rFonts w:ascii="Times New Roman" w:hAnsi="Times New Roman" w:cs="Times New Roman"/>
            <w:lang w:val="en-GB"/>
          </w:rPr>
          <w:delText xml:space="preserve">, </w:delText>
        </w:r>
        <w:r w:rsidR="00DD5AD7" w:rsidDel="006B2820">
          <w:rPr>
            <w:rFonts w:ascii="Times New Roman" w:hAnsi="Times New Roman" w:cs="Times New Roman"/>
            <w:lang w:val="en-GB"/>
          </w:rPr>
          <w:delText>1011</w:delText>
        </w:r>
        <w:r w:rsidDel="006B2820">
          <w:rPr>
            <w:rFonts w:ascii="Times New Roman" w:hAnsi="Times New Roman" w:cs="Times New Roman"/>
            <w:lang w:val="en-GB"/>
          </w:rPr>
          <w:delText xml:space="preserve">, and </w:delText>
        </w:r>
        <w:r w:rsidR="00DD5AD7" w:rsidDel="006B2820">
          <w:rPr>
            <w:rFonts w:ascii="Times New Roman" w:hAnsi="Times New Roman" w:cs="Times New Roman"/>
            <w:lang w:val="en-GB"/>
          </w:rPr>
          <w:delText>872</w:delText>
        </w:r>
        <w:r w:rsidDel="006B2820">
          <w:rPr>
            <w:rFonts w:ascii="Times New Roman" w:hAnsi="Times New Roman" w:cs="Times New Roman"/>
            <w:lang w:val="en-GB"/>
          </w:rPr>
          <w:delText xml:space="preserve"> estimates </w:delText>
        </w:r>
        <w:r w:rsidR="00803395" w:rsidDel="006B2820">
          <w:rPr>
            <w:rFonts w:ascii="Times New Roman" w:hAnsi="Times New Roman" w:cs="Times New Roman"/>
            <w:lang w:val="en-GB"/>
          </w:rPr>
          <w:delText>of</w:delText>
        </w:r>
        <w:r w:rsidR="00E649CB" w:rsidDel="006B2820">
          <w:rPr>
            <w:rFonts w:ascii="Times New Roman" w:hAnsi="Times New Roman" w:cs="Times New Roman"/>
            <w:lang w:val="en-GB"/>
          </w:rPr>
          <w:delText xml:space="preserve"> </w:delText>
        </w:r>
        <w:r w:rsidR="00FA061F" w:rsidDel="006B2820">
          <w:rPr>
            <w:rFonts w:ascii="Times New Roman" w:hAnsi="Times New Roman" w:cs="Times New Roman"/>
            <w:lang w:val="en-GB"/>
          </w:rPr>
          <w:delText xml:space="preserve">the </w:delText>
        </w:r>
        <w:r w:rsidR="00E649CB" w:rsidDel="006B2820">
          <w:rPr>
            <w:rFonts w:ascii="Times New Roman" w:hAnsi="Times New Roman" w:cs="Times New Roman"/>
            <w:lang w:val="en-GB"/>
          </w:rPr>
          <w:delText xml:space="preserve">oxidative stress </w:delText>
        </w:r>
        <w:r w:rsidR="00803395" w:rsidDel="006B2820">
          <w:rPr>
            <w:rFonts w:ascii="Times New Roman" w:hAnsi="Times New Roman" w:cs="Times New Roman"/>
            <w:lang w:val="en-GB"/>
          </w:rPr>
          <w:delText>parameters</w:delText>
        </w:r>
        <w:r w:rsidR="00FA061F" w:rsidDel="006B2820">
          <w:rPr>
            <w:rFonts w:ascii="Times New Roman" w:hAnsi="Times New Roman" w:cs="Times New Roman"/>
            <w:lang w:val="en-GB"/>
          </w:rPr>
          <w:delText xml:space="preserve"> indicated above</w:delText>
        </w:r>
        <w:r w:rsidR="00803395" w:rsidDel="006B2820">
          <w:rPr>
            <w:rFonts w:ascii="Times New Roman" w:hAnsi="Times New Roman" w:cs="Times New Roman"/>
            <w:lang w:val="en-GB"/>
          </w:rPr>
          <w:delText xml:space="preserve"> </w:delText>
        </w:r>
      </w:del>
      <w:r w:rsidR="00201A22">
        <w:rPr>
          <w:rFonts w:ascii="Times New Roman" w:hAnsi="Times New Roman" w:cs="Times New Roman"/>
          <w:lang w:val="en-GB"/>
        </w:rPr>
        <w:t>(see Table XX)</w:t>
      </w:r>
      <w:r>
        <w:rPr>
          <w:rFonts w:ascii="Times New Roman" w:hAnsi="Times New Roman" w:cs="Times New Roman"/>
          <w:lang w:val="en-GB"/>
        </w:rPr>
        <w:t xml:space="preserve">. </w:t>
      </w:r>
    </w:p>
    <w:p w14:paraId="6EC0FFB6" w14:textId="77777777" w:rsidR="00BB7CA3" w:rsidRDefault="00BB7CA3" w:rsidP="00550BF7">
      <w:pPr>
        <w:spacing w:line="480" w:lineRule="auto"/>
        <w:jc w:val="both"/>
        <w:rPr>
          <w:rFonts w:ascii="Times New Roman" w:hAnsi="Times New Roman" w:cs="Times New Roman"/>
          <w:lang w:val="en-GB"/>
        </w:rPr>
      </w:pPr>
    </w:p>
    <w:p w14:paraId="05E86ED6" w14:textId="348B79DE" w:rsidR="00BB7CA3" w:rsidRDefault="00BB7CA3" w:rsidP="00550BF7">
      <w:pPr>
        <w:spacing w:line="480" w:lineRule="auto"/>
        <w:jc w:val="both"/>
        <w:rPr>
          <w:rFonts w:ascii="Times New Roman" w:hAnsi="Times New Roman" w:cs="Times New Roman"/>
          <w:i/>
          <w:lang w:val="en-GB"/>
        </w:rPr>
      </w:pPr>
      <w:r>
        <w:rPr>
          <w:rFonts w:ascii="Times New Roman" w:hAnsi="Times New Roman" w:cs="Times New Roman"/>
          <w:i/>
          <w:lang w:val="en-GB"/>
        </w:rPr>
        <w:t xml:space="preserve">Overall effects of pollution </w:t>
      </w:r>
      <w:r w:rsidR="00783701">
        <w:rPr>
          <w:rFonts w:ascii="Times New Roman" w:hAnsi="Times New Roman" w:cs="Times New Roman"/>
          <w:i/>
          <w:lang w:val="en-GB"/>
        </w:rPr>
        <w:t xml:space="preserve">on </w:t>
      </w:r>
      <w:r w:rsidR="000C4DCC">
        <w:rPr>
          <w:rFonts w:ascii="Times New Roman" w:hAnsi="Times New Roman" w:cs="Times New Roman"/>
          <w:i/>
          <w:lang w:val="en-GB"/>
        </w:rPr>
        <w:t>the</w:t>
      </w:r>
      <w:r w:rsidR="00783701">
        <w:rPr>
          <w:rFonts w:ascii="Times New Roman" w:hAnsi="Times New Roman" w:cs="Times New Roman"/>
          <w:i/>
          <w:lang w:val="en-GB"/>
        </w:rPr>
        <w:t xml:space="preserve"> </w:t>
      </w:r>
      <w:r w:rsidR="00C26E86">
        <w:rPr>
          <w:rFonts w:ascii="Times New Roman" w:hAnsi="Times New Roman" w:cs="Times New Roman"/>
          <w:i/>
          <w:lang w:val="en-GB"/>
        </w:rPr>
        <w:t>redox</w:t>
      </w:r>
      <w:r w:rsidR="000C4DCC">
        <w:rPr>
          <w:rFonts w:ascii="Times New Roman" w:hAnsi="Times New Roman" w:cs="Times New Roman"/>
          <w:i/>
          <w:lang w:val="en-GB"/>
        </w:rPr>
        <w:t xml:space="preserve"> machinery of amphibians</w:t>
      </w:r>
    </w:p>
    <w:p w14:paraId="6EA93ECD" w14:textId="6292BAF2" w:rsidR="009E44C2" w:rsidRDefault="005A75F6" w:rsidP="00550BF7">
      <w:pPr>
        <w:spacing w:line="480" w:lineRule="auto"/>
        <w:jc w:val="both"/>
        <w:rPr>
          <w:ins w:id="198" w:author="Pablo Capilla Lasheras" w:date="2022-11-30T17:03:00Z"/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An </w:t>
      </w:r>
      <w:ins w:id="199" w:author="Pablo Capilla Lasheras" w:date="2022-11-30T16:09:00Z">
        <w:r w:rsidR="00ED7936">
          <w:rPr>
            <w:rFonts w:ascii="Times New Roman" w:hAnsi="Times New Roman" w:cs="Times New Roman"/>
            <w:lang w:val="en-GB"/>
          </w:rPr>
          <w:t xml:space="preserve">initial </w:t>
        </w:r>
      </w:ins>
      <w:r>
        <w:rPr>
          <w:rFonts w:ascii="Times New Roman" w:hAnsi="Times New Roman" w:cs="Times New Roman"/>
          <w:lang w:val="en-GB"/>
        </w:rPr>
        <w:t xml:space="preserve">overall model including all the oxidative stress parameters and life stages </w:t>
      </w:r>
      <w:r w:rsidR="00B319A9">
        <w:rPr>
          <w:rFonts w:ascii="Times New Roman" w:hAnsi="Times New Roman" w:cs="Times New Roman"/>
          <w:lang w:val="en-GB"/>
        </w:rPr>
        <w:t>showed</w:t>
      </w:r>
      <w:r>
        <w:rPr>
          <w:rFonts w:ascii="Times New Roman" w:hAnsi="Times New Roman" w:cs="Times New Roman"/>
          <w:lang w:val="en-GB"/>
        </w:rPr>
        <w:t xml:space="preserve"> that </w:t>
      </w:r>
      <w:del w:id="200" w:author="Pablo Capilla Lasheras" w:date="2022-11-30T16:10:00Z">
        <w:r w:rsidR="00C340B8" w:rsidDel="00ED7936">
          <w:rPr>
            <w:rFonts w:ascii="Times New Roman" w:hAnsi="Times New Roman" w:cs="Times New Roman"/>
            <w:lang w:val="en-GB"/>
          </w:rPr>
          <w:delText xml:space="preserve">the </w:delText>
        </w:r>
      </w:del>
      <w:r>
        <w:rPr>
          <w:rFonts w:ascii="Times New Roman" w:hAnsi="Times New Roman" w:cs="Times New Roman"/>
          <w:lang w:val="en-GB"/>
        </w:rPr>
        <w:t>experimental</w:t>
      </w:r>
      <w:r w:rsidR="00C340B8">
        <w:rPr>
          <w:rFonts w:ascii="Times New Roman" w:hAnsi="Times New Roman" w:cs="Times New Roman"/>
          <w:lang w:val="en-GB"/>
        </w:rPr>
        <w:t xml:space="preserve"> exposure to pollutants increased by </w:t>
      </w:r>
      <w:r>
        <w:rPr>
          <w:rFonts w:ascii="Times New Roman" w:hAnsi="Times New Roman" w:cs="Times New Roman"/>
          <w:lang w:val="en-GB"/>
        </w:rPr>
        <w:t xml:space="preserve">16% </w:t>
      </w:r>
      <w:r w:rsidR="00C340B8">
        <w:rPr>
          <w:rFonts w:ascii="Times New Roman" w:hAnsi="Times New Roman" w:cs="Times New Roman"/>
          <w:lang w:val="en-GB"/>
        </w:rPr>
        <w:t xml:space="preserve">the levels of the studied </w:t>
      </w:r>
      <w:r w:rsidR="008810DE">
        <w:rPr>
          <w:rFonts w:ascii="Times New Roman" w:hAnsi="Times New Roman" w:cs="Times New Roman"/>
          <w:lang w:val="en-GB"/>
        </w:rPr>
        <w:t>redox machinery</w:t>
      </w:r>
      <w:r w:rsidR="00C340B8">
        <w:rPr>
          <w:rFonts w:ascii="Times New Roman" w:hAnsi="Times New Roman" w:cs="Times New Roman"/>
          <w:lang w:val="en-GB"/>
        </w:rPr>
        <w:t xml:space="preserve"> as</w:t>
      </w:r>
      <w:r>
        <w:rPr>
          <w:rFonts w:ascii="Times New Roman" w:hAnsi="Times New Roman" w:cs="Times New Roman"/>
          <w:lang w:val="en-GB"/>
        </w:rPr>
        <w:t xml:space="preserve"> compared to control conditions</w:t>
      </w:r>
      <w:r w:rsidR="00315276">
        <w:rPr>
          <w:rFonts w:ascii="Times New Roman" w:hAnsi="Times New Roman" w:cs="Times New Roman"/>
          <w:lang w:val="en-GB"/>
        </w:rPr>
        <w:t xml:space="preserve"> (</w:t>
      </w:r>
      <w:ins w:id="201" w:author="Pablo Capilla Lasheras" w:date="2022-12-08T10:04:00Z">
        <w:r w:rsidR="000665D3">
          <w:rPr>
            <w:rFonts w:ascii="Times New Roman" w:hAnsi="Times New Roman" w:cs="Times New Roman"/>
            <w:lang w:val="en-GB"/>
          </w:rPr>
          <w:t>model intercept [</w:t>
        </w:r>
      </w:ins>
      <w:r>
        <w:rPr>
          <w:rFonts w:ascii="Times New Roman" w:hAnsi="Times New Roman" w:cs="Times New Roman"/>
          <w:lang w:val="en-GB"/>
        </w:rPr>
        <w:t>95% confidence interval</w:t>
      </w:r>
      <w:ins w:id="202" w:author="Pablo Capilla Lasheras" w:date="2022-12-08T10:05:00Z">
        <w:r w:rsidR="000665D3">
          <w:rPr>
            <w:rFonts w:ascii="Times New Roman" w:hAnsi="Times New Roman" w:cs="Times New Roman"/>
            <w:lang w:val="en-GB"/>
          </w:rPr>
          <w:t xml:space="preserve">; </w:t>
        </w:r>
      </w:ins>
      <w:del w:id="203" w:author="Pablo Capilla Lasheras" w:date="2022-12-08T10:05:00Z">
        <w:r w:rsidDel="000665D3">
          <w:rPr>
            <w:rFonts w:ascii="Times New Roman" w:hAnsi="Times New Roman" w:cs="Times New Roman"/>
            <w:lang w:val="en-GB"/>
          </w:rPr>
          <w:delText xml:space="preserve"> –</w:delText>
        </w:r>
      </w:del>
      <w:ins w:id="204" w:author="Pablo Capilla Lasheras" w:date="2022-12-08T10:05:00Z">
        <w:r w:rsidR="000665D3">
          <w:rPr>
            <w:rFonts w:ascii="Times New Roman" w:hAnsi="Times New Roman" w:cs="Times New Roman"/>
            <w:lang w:val="en-GB"/>
          </w:rPr>
          <w:t>‘95%</w:t>
        </w:r>
      </w:ins>
      <w:r>
        <w:rPr>
          <w:rFonts w:ascii="Times New Roman" w:hAnsi="Times New Roman" w:cs="Times New Roman"/>
          <w:lang w:val="en-GB"/>
        </w:rPr>
        <w:t>CI</w:t>
      </w:r>
      <w:ins w:id="205" w:author="Pablo Capilla Lasheras" w:date="2022-12-08T10:05:00Z">
        <w:r w:rsidR="000665D3">
          <w:rPr>
            <w:rFonts w:ascii="Times New Roman" w:hAnsi="Times New Roman" w:cs="Times New Roman"/>
            <w:lang w:val="en-GB"/>
          </w:rPr>
          <w:t>’</w:t>
        </w:r>
      </w:ins>
      <w:r>
        <w:rPr>
          <w:rFonts w:ascii="Times New Roman" w:hAnsi="Times New Roman" w:cs="Times New Roman"/>
          <w:lang w:val="en-GB"/>
        </w:rPr>
        <w:t xml:space="preserve"> hereafter</w:t>
      </w:r>
      <w:del w:id="206" w:author="Pablo Capilla Lasheras" w:date="2022-12-08T10:05:00Z">
        <w:r w:rsidDel="000665D3">
          <w:rPr>
            <w:rFonts w:ascii="Times New Roman" w:hAnsi="Times New Roman" w:cs="Times New Roman"/>
            <w:lang w:val="en-GB"/>
          </w:rPr>
          <w:delText>-</w:delText>
        </w:r>
      </w:del>
      <w:ins w:id="207" w:author="Pablo Capilla Lasheras" w:date="2022-12-08T10:05:00Z">
        <w:r w:rsidR="000665D3">
          <w:rPr>
            <w:rFonts w:ascii="Times New Roman" w:hAnsi="Times New Roman" w:cs="Times New Roman"/>
            <w:lang w:val="en-GB"/>
          </w:rPr>
          <w:t>]</w:t>
        </w:r>
      </w:ins>
      <w:r>
        <w:rPr>
          <w:rFonts w:ascii="Times New Roman" w:hAnsi="Times New Roman" w:cs="Times New Roman"/>
          <w:lang w:val="en-GB"/>
        </w:rPr>
        <w:t xml:space="preserve"> = </w:t>
      </w:r>
      <w:r w:rsidR="00315276">
        <w:rPr>
          <w:rFonts w:ascii="Times New Roman" w:hAnsi="Times New Roman" w:cs="Times New Roman"/>
          <w:lang w:val="en-GB"/>
        </w:rPr>
        <w:t>0.1</w:t>
      </w:r>
      <w:ins w:id="208" w:author="Pablo Capilla Lasheras" w:date="2022-12-08T10:05:00Z">
        <w:r w:rsidR="000665D3">
          <w:rPr>
            <w:rFonts w:ascii="Times New Roman" w:hAnsi="Times New Roman" w:cs="Times New Roman"/>
            <w:lang w:val="en-GB"/>
          </w:rPr>
          <w:t>52</w:t>
        </w:r>
      </w:ins>
      <w:del w:id="209" w:author="Pablo Capilla Lasheras" w:date="2022-12-08T10:05:00Z">
        <w:r w:rsidR="00DD5AD7" w:rsidDel="000665D3">
          <w:rPr>
            <w:rFonts w:ascii="Times New Roman" w:hAnsi="Times New Roman" w:cs="Times New Roman"/>
            <w:lang w:val="en-GB"/>
          </w:rPr>
          <w:delText>49</w:delText>
        </w:r>
      </w:del>
      <w:r>
        <w:rPr>
          <w:rFonts w:ascii="Times New Roman" w:hAnsi="Times New Roman" w:cs="Times New Roman"/>
          <w:lang w:val="en-GB"/>
        </w:rPr>
        <w:t xml:space="preserve"> </w:t>
      </w:r>
      <w:r w:rsidR="00EE25AA">
        <w:rPr>
          <w:rFonts w:ascii="Times New Roman" w:hAnsi="Times New Roman" w:cs="Times New Roman"/>
          <w:lang w:val="en-GB"/>
        </w:rPr>
        <w:t>[0.0</w:t>
      </w:r>
      <w:ins w:id="210" w:author="Pablo Capilla Lasheras" w:date="2022-12-08T10:05:00Z">
        <w:r w:rsidR="000665D3">
          <w:rPr>
            <w:rFonts w:ascii="Times New Roman" w:hAnsi="Times New Roman" w:cs="Times New Roman"/>
            <w:lang w:val="en-GB"/>
          </w:rPr>
          <w:t>32</w:t>
        </w:r>
      </w:ins>
      <w:del w:id="211" w:author="Pablo Capilla Lasheras" w:date="2022-12-08T10:05:00Z">
        <w:r w:rsidR="00EE25AA" w:rsidDel="000665D3">
          <w:rPr>
            <w:rFonts w:ascii="Times New Roman" w:hAnsi="Times New Roman" w:cs="Times New Roman"/>
            <w:lang w:val="en-GB"/>
          </w:rPr>
          <w:delText>2</w:delText>
        </w:r>
        <w:r w:rsidR="00DD5AD7" w:rsidDel="000665D3">
          <w:rPr>
            <w:rFonts w:ascii="Times New Roman" w:hAnsi="Times New Roman" w:cs="Times New Roman"/>
            <w:lang w:val="en-GB"/>
          </w:rPr>
          <w:delText>6</w:delText>
        </w:r>
      </w:del>
      <w:commentRangeStart w:id="212"/>
      <w:ins w:id="213" w:author="Pablo Capilla Lasheras" w:date="2022-12-08T10:21:00Z">
        <w:r w:rsidR="006A42FD">
          <w:rPr>
            <w:rFonts w:ascii="Times New Roman" w:hAnsi="Times New Roman" w:cs="Times New Roman"/>
            <w:lang w:val="en-GB"/>
          </w:rPr>
          <w:t>,</w:t>
        </w:r>
        <w:commentRangeEnd w:id="212"/>
        <w:r w:rsidR="006A42FD">
          <w:rPr>
            <w:rStyle w:val="CommentReference"/>
          </w:rPr>
          <w:commentReference w:id="212"/>
        </w:r>
      </w:ins>
      <w:del w:id="214" w:author="Pablo Capilla Lasheras" w:date="2022-12-08T10:21:00Z">
        <w:r w:rsidR="00EE25AA" w:rsidDel="006A42FD">
          <w:rPr>
            <w:rFonts w:ascii="Times New Roman" w:hAnsi="Times New Roman" w:cs="Times New Roman"/>
            <w:lang w:val="en-GB"/>
          </w:rPr>
          <w:delText xml:space="preserve"> –</w:delText>
        </w:r>
      </w:del>
      <w:r w:rsidR="00EE25AA">
        <w:rPr>
          <w:rFonts w:ascii="Times New Roman" w:hAnsi="Times New Roman" w:cs="Times New Roman"/>
          <w:lang w:val="en-GB"/>
        </w:rPr>
        <w:t xml:space="preserve"> 0.27</w:t>
      </w:r>
      <w:ins w:id="215" w:author="Pablo Capilla Lasheras" w:date="2022-12-08T10:05:00Z">
        <w:r w:rsidR="000665D3">
          <w:rPr>
            <w:rFonts w:ascii="Times New Roman" w:hAnsi="Times New Roman" w:cs="Times New Roman"/>
            <w:lang w:val="en-GB"/>
          </w:rPr>
          <w:t>1</w:t>
        </w:r>
      </w:ins>
      <w:del w:id="216" w:author="Pablo Capilla Lasheras" w:date="2022-12-08T10:05:00Z">
        <w:r w:rsidR="00DD5AD7" w:rsidDel="000665D3">
          <w:rPr>
            <w:rFonts w:ascii="Times New Roman" w:hAnsi="Times New Roman" w:cs="Times New Roman"/>
            <w:lang w:val="en-GB"/>
          </w:rPr>
          <w:delText>2</w:delText>
        </w:r>
      </w:del>
      <w:r w:rsidR="00EE25AA">
        <w:rPr>
          <w:rFonts w:ascii="Times New Roman" w:hAnsi="Times New Roman" w:cs="Times New Roman"/>
          <w:lang w:val="en-GB"/>
        </w:rPr>
        <w:t xml:space="preserve">]; Figure XX; Table XX). The total heterogeneity </w:t>
      </w:r>
      <w:r w:rsidR="00C340B8">
        <w:rPr>
          <w:rFonts w:ascii="Times New Roman" w:hAnsi="Times New Roman" w:cs="Times New Roman"/>
          <w:lang w:val="en-GB"/>
        </w:rPr>
        <w:t>of</w:t>
      </w:r>
      <w:r w:rsidR="00EE25AA">
        <w:rPr>
          <w:rFonts w:ascii="Times New Roman" w:hAnsi="Times New Roman" w:cs="Times New Roman"/>
          <w:lang w:val="en-GB"/>
        </w:rPr>
        <w:t xml:space="preserve"> that overall model was high (I</w:t>
      </w:r>
      <w:r w:rsidR="00EE25AA">
        <w:rPr>
          <w:rFonts w:ascii="Times New Roman" w:hAnsi="Times New Roman" w:cs="Times New Roman"/>
          <w:vertAlign w:val="superscript"/>
          <w:lang w:val="en-GB"/>
        </w:rPr>
        <w:t>2</w:t>
      </w:r>
      <w:r w:rsidR="00EE25AA">
        <w:rPr>
          <w:rFonts w:ascii="Times New Roman" w:hAnsi="Times New Roman" w:cs="Times New Roman"/>
          <w:vertAlign w:val="subscript"/>
          <w:lang w:val="en-GB"/>
        </w:rPr>
        <w:t xml:space="preserve">total </w:t>
      </w:r>
      <w:r w:rsidR="00EE25AA">
        <w:rPr>
          <w:rFonts w:ascii="Times New Roman" w:hAnsi="Times New Roman" w:cs="Times New Roman"/>
          <w:lang w:val="en-GB"/>
        </w:rPr>
        <w:t>= 99.</w:t>
      </w:r>
      <w:ins w:id="217" w:author="Pablo Capilla Lasheras" w:date="2022-12-08T10:05:00Z">
        <w:r w:rsidR="000665D3">
          <w:rPr>
            <w:rFonts w:ascii="Times New Roman" w:hAnsi="Times New Roman" w:cs="Times New Roman"/>
            <w:lang w:val="en-GB"/>
          </w:rPr>
          <w:t>89</w:t>
        </w:r>
      </w:ins>
      <w:del w:id="218" w:author="Pablo Capilla Lasheras" w:date="2022-12-08T10:05:00Z">
        <w:r w:rsidR="00DD5AD7" w:rsidDel="000665D3">
          <w:rPr>
            <w:rFonts w:ascii="Times New Roman" w:hAnsi="Times New Roman" w:cs="Times New Roman"/>
            <w:lang w:val="en-GB"/>
          </w:rPr>
          <w:delText>95</w:delText>
        </w:r>
      </w:del>
      <w:r w:rsidR="00EE25AA">
        <w:rPr>
          <w:rFonts w:ascii="Times New Roman" w:hAnsi="Times New Roman" w:cs="Times New Roman"/>
          <w:lang w:val="en-GB"/>
        </w:rPr>
        <w:t>)</w:t>
      </w:r>
      <w:r w:rsidR="00A06FDF">
        <w:rPr>
          <w:rFonts w:ascii="Times New Roman" w:hAnsi="Times New Roman" w:cs="Times New Roman"/>
          <w:lang w:val="en-GB"/>
        </w:rPr>
        <w:t>,</w:t>
      </w:r>
      <w:r w:rsidR="00EE25AA">
        <w:rPr>
          <w:rFonts w:ascii="Times New Roman" w:hAnsi="Times New Roman" w:cs="Times New Roman"/>
          <w:lang w:val="en-GB"/>
        </w:rPr>
        <w:t xml:space="preserve"> with 1.</w:t>
      </w:r>
      <w:ins w:id="219" w:author="Pablo Capilla Lasheras" w:date="2022-12-08T10:06:00Z">
        <w:r w:rsidR="000665D3">
          <w:rPr>
            <w:rFonts w:ascii="Times New Roman" w:hAnsi="Times New Roman" w:cs="Times New Roman"/>
            <w:lang w:val="en-GB"/>
          </w:rPr>
          <w:t>44</w:t>
        </w:r>
      </w:ins>
      <w:del w:id="220" w:author="Pablo Capilla Lasheras" w:date="2022-12-08T10:06:00Z">
        <w:r w:rsidR="00DD5AD7" w:rsidDel="000665D3">
          <w:rPr>
            <w:rFonts w:ascii="Times New Roman" w:hAnsi="Times New Roman" w:cs="Times New Roman"/>
            <w:lang w:val="en-GB"/>
          </w:rPr>
          <w:delText>30</w:delText>
        </w:r>
      </w:del>
      <w:r w:rsidR="00EE25AA">
        <w:rPr>
          <w:rFonts w:ascii="Times New Roman" w:hAnsi="Times New Roman" w:cs="Times New Roman"/>
          <w:lang w:val="en-GB"/>
        </w:rPr>
        <w:t>% and 2.</w:t>
      </w:r>
      <w:ins w:id="221" w:author="Pablo Capilla Lasheras" w:date="2022-12-08T10:06:00Z">
        <w:r w:rsidR="000665D3">
          <w:rPr>
            <w:rFonts w:ascii="Times New Roman" w:hAnsi="Times New Roman" w:cs="Times New Roman"/>
            <w:lang w:val="en-GB"/>
          </w:rPr>
          <w:t>19</w:t>
        </w:r>
      </w:ins>
      <w:del w:id="222" w:author="Pablo Capilla Lasheras" w:date="2022-12-08T10:06:00Z">
        <w:r w:rsidR="00DD5AD7" w:rsidDel="000665D3">
          <w:rPr>
            <w:rFonts w:ascii="Times New Roman" w:hAnsi="Times New Roman" w:cs="Times New Roman"/>
            <w:lang w:val="en-GB"/>
          </w:rPr>
          <w:delText>61</w:delText>
        </w:r>
      </w:del>
      <w:r w:rsidR="00EE25AA">
        <w:rPr>
          <w:rFonts w:ascii="Times New Roman" w:hAnsi="Times New Roman" w:cs="Times New Roman"/>
          <w:lang w:val="en-GB"/>
        </w:rPr>
        <w:t xml:space="preserve">% of it </w:t>
      </w:r>
      <w:r w:rsidR="00A06FDF">
        <w:rPr>
          <w:rFonts w:ascii="Times New Roman" w:hAnsi="Times New Roman" w:cs="Times New Roman"/>
          <w:lang w:val="en-GB"/>
        </w:rPr>
        <w:t xml:space="preserve">respectively </w:t>
      </w:r>
      <w:r w:rsidR="00EE25AA">
        <w:rPr>
          <w:rFonts w:ascii="Times New Roman" w:hAnsi="Times New Roman" w:cs="Times New Roman"/>
          <w:lang w:val="en-GB"/>
        </w:rPr>
        <w:t>explained by species and phylogeny</w:t>
      </w:r>
      <w:r w:rsidR="001A1AB4">
        <w:rPr>
          <w:rFonts w:ascii="Times New Roman" w:hAnsi="Times New Roman" w:cs="Times New Roman"/>
          <w:lang w:val="en-GB"/>
        </w:rPr>
        <w:t>,</w:t>
      </w:r>
      <w:r w:rsidR="00EE25AA">
        <w:rPr>
          <w:rFonts w:ascii="Times New Roman" w:hAnsi="Times New Roman" w:cs="Times New Roman"/>
          <w:lang w:val="en-GB"/>
        </w:rPr>
        <w:t xml:space="preserve"> and 2</w:t>
      </w:r>
      <w:ins w:id="223" w:author="Pablo Capilla Lasheras" w:date="2022-12-08T10:06:00Z">
        <w:r w:rsidR="000665D3">
          <w:rPr>
            <w:rFonts w:ascii="Times New Roman" w:hAnsi="Times New Roman" w:cs="Times New Roman"/>
            <w:lang w:val="en-GB"/>
          </w:rPr>
          <w:t>7</w:t>
        </w:r>
      </w:ins>
      <w:del w:id="224" w:author="Pablo Capilla Lasheras" w:date="2022-12-08T10:06:00Z">
        <w:r w:rsidR="00DD5AD7" w:rsidDel="000665D3">
          <w:rPr>
            <w:rFonts w:ascii="Times New Roman" w:hAnsi="Times New Roman" w:cs="Times New Roman"/>
            <w:lang w:val="en-GB"/>
          </w:rPr>
          <w:delText>6</w:delText>
        </w:r>
      </w:del>
      <w:r w:rsidR="00EE25AA">
        <w:rPr>
          <w:rFonts w:ascii="Times New Roman" w:hAnsi="Times New Roman" w:cs="Times New Roman"/>
          <w:lang w:val="en-GB"/>
        </w:rPr>
        <w:t>.</w:t>
      </w:r>
      <w:ins w:id="225" w:author="Pablo Capilla Lasheras" w:date="2022-12-08T10:06:00Z">
        <w:r w:rsidR="000665D3">
          <w:rPr>
            <w:rFonts w:ascii="Times New Roman" w:hAnsi="Times New Roman" w:cs="Times New Roman"/>
            <w:lang w:val="en-GB"/>
          </w:rPr>
          <w:t>69</w:t>
        </w:r>
      </w:ins>
      <w:del w:id="226" w:author="Pablo Capilla Lasheras" w:date="2022-12-08T10:06:00Z">
        <w:r w:rsidR="00DD5AD7" w:rsidDel="000665D3">
          <w:rPr>
            <w:rFonts w:ascii="Times New Roman" w:hAnsi="Times New Roman" w:cs="Times New Roman"/>
            <w:lang w:val="en-GB"/>
          </w:rPr>
          <w:delText>97</w:delText>
        </w:r>
      </w:del>
      <w:r w:rsidR="00EE25AA">
        <w:rPr>
          <w:rFonts w:ascii="Times New Roman" w:hAnsi="Times New Roman" w:cs="Times New Roman"/>
          <w:lang w:val="en-GB"/>
        </w:rPr>
        <w:t>% explained by among-study differences.</w:t>
      </w:r>
      <w:r w:rsidR="00BD218E">
        <w:rPr>
          <w:rFonts w:ascii="Times New Roman" w:hAnsi="Times New Roman" w:cs="Times New Roman"/>
          <w:lang w:val="en-GB"/>
        </w:rPr>
        <w:t xml:space="preserve"> </w:t>
      </w:r>
    </w:p>
    <w:p w14:paraId="5F6998D2" w14:textId="77777777" w:rsidR="009E44C2" w:rsidRDefault="009E44C2" w:rsidP="009E44C2">
      <w:pPr>
        <w:spacing w:line="480" w:lineRule="auto"/>
        <w:jc w:val="both"/>
        <w:rPr>
          <w:ins w:id="227" w:author="Pablo Capilla Lasheras" w:date="2022-11-30T17:04:00Z"/>
          <w:rFonts w:ascii="Times New Roman" w:hAnsi="Times New Roman" w:cs="Times New Roman"/>
          <w:lang w:val="en-GB"/>
        </w:rPr>
      </w:pPr>
    </w:p>
    <w:p w14:paraId="5BE29652" w14:textId="33B8316A" w:rsidR="009E44C2" w:rsidRPr="009E44C2" w:rsidRDefault="009E44C2" w:rsidP="009E44C2">
      <w:pPr>
        <w:spacing w:line="480" w:lineRule="auto"/>
        <w:jc w:val="both"/>
        <w:rPr>
          <w:ins w:id="228" w:author="Pablo Capilla Lasheras" w:date="2022-11-30T17:03:00Z"/>
          <w:rFonts w:ascii="Times New Roman" w:hAnsi="Times New Roman" w:cs="Times New Roman"/>
          <w:i/>
          <w:lang w:val="en-GB"/>
          <w:rPrChange w:id="229" w:author="Pablo Capilla Lasheras" w:date="2022-11-30T17:04:00Z">
            <w:rPr>
              <w:ins w:id="230" w:author="Pablo Capilla Lasheras" w:date="2022-11-30T17:03:00Z"/>
              <w:rFonts w:ascii="Times New Roman" w:hAnsi="Times New Roman" w:cs="Times New Roman"/>
              <w:lang w:val="en-GB"/>
            </w:rPr>
          </w:rPrChange>
        </w:rPr>
      </w:pPr>
      <w:commentRangeStart w:id="231"/>
      <w:ins w:id="232" w:author="Pablo Capilla Lasheras" w:date="2022-11-30T17:04:00Z">
        <w:r>
          <w:rPr>
            <w:rFonts w:ascii="Times New Roman" w:hAnsi="Times New Roman" w:cs="Times New Roman"/>
            <w:lang w:val="en-GB"/>
          </w:rPr>
          <w:t>E</w:t>
        </w:r>
      </w:ins>
      <w:ins w:id="233" w:author="Pablo Capilla Lasheras" w:date="2022-11-30T17:03:00Z">
        <w:r>
          <w:rPr>
            <w:rFonts w:ascii="Times New Roman" w:hAnsi="Times New Roman" w:cs="Times New Roman"/>
            <w:i/>
            <w:lang w:val="en-GB"/>
          </w:rPr>
          <w:t xml:space="preserve">ffects of pollution on </w:t>
        </w:r>
      </w:ins>
      <w:ins w:id="234" w:author="Pablo Capilla Lasheras" w:date="2022-11-30T17:04:00Z">
        <w:r>
          <w:rPr>
            <w:rFonts w:ascii="Times New Roman" w:hAnsi="Times New Roman" w:cs="Times New Roman"/>
            <w:i/>
            <w:lang w:val="en-GB"/>
          </w:rPr>
          <w:t>different components of the</w:t>
        </w:r>
      </w:ins>
      <w:ins w:id="235" w:author="Pablo Capilla Lasheras" w:date="2022-11-30T17:03:00Z">
        <w:r>
          <w:rPr>
            <w:rFonts w:ascii="Times New Roman" w:hAnsi="Times New Roman" w:cs="Times New Roman"/>
            <w:i/>
            <w:lang w:val="en-GB"/>
          </w:rPr>
          <w:t xml:space="preserve"> redox machinery of amphibians</w:t>
        </w:r>
      </w:ins>
      <w:commentRangeEnd w:id="231"/>
      <w:ins w:id="236" w:author="Pablo Capilla Lasheras" w:date="2022-12-08T10:30:00Z">
        <w:r w:rsidR="00B02FF1">
          <w:rPr>
            <w:rStyle w:val="CommentReference"/>
          </w:rPr>
          <w:commentReference w:id="231"/>
        </w:r>
      </w:ins>
    </w:p>
    <w:p w14:paraId="7D1ED95B" w14:textId="7400E5E4" w:rsidR="00BB7CA3" w:rsidRDefault="00A06FDF" w:rsidP="00550BF7">
      <w:pPr>
        <w:spacing w:line="480" w:lineRule="auto"/>
        <w:jc w:val="both"/>
        <w:rPr>
          <w:rFonts w:ascii="Times New Roman" w:hAnsi="Times New Roman" w:cs="Times New Roman"/>
          <w:lang w:val="en-GB"/>
        </w:rPr>
      </w:pPr>
      <w:del w:id="237" w:author="Pablo Capilla Lasheras" w:date="2022-11-30T17:04:00Z">
        <w:r w:rsidDel="009E44C2">
          <w:rPr>
            <w:rFonts w:ascii="Times New Roman" w:hAnsi="Times New Roman" w:cs="Times New Roman"/>
            <w:lang w:val="en-GB"/>
          </w:rPr>
          <w:delText>Overall, the e</w:delText>
        </w:r>
      </w:del>
      <w:ins w:id="238" w:author="Pablo Capilla Lasheras" w:date="2022-11-30T17:04:00Z">
        <w:r w:rsidR="009E44C2">
          <w:rPr>
            <w:rFonts w:ascii="Times New Roman" w:hAnsi="Times New Roman" w:cs="Times New Roman"/>
            <w:lang w:val="en-GB"/>
          </w:rPr>
          <w:t>E</w:t>
        </w:r>
      </w:ins>
      <w:r>
        <w:rPr>
          <w:rFonts w:ascii="Times New Roman" w:hAnsi="Times New Roman" w:cs="Times New Roman"/>
          <w:lang w:val="en-GB"/>
        </w:rPr>
        <w:t>xposure to</w:t>
      </w:r>
      <w:r w:rsidR="00BD218E">
        <w:rPr>
          <w:rFonts w:ascii="Times New Roman" w:hAnsi="Times New Roman" w:cs="Times New Roman"/>
          <w:lang w:val="en-GB"/>
        </w:rPr>
        <w:t xml:space="preserve"> pollutants increased </w:t>
      </w:r>
      <w:r w:rsidR="001A1AB4">
        <w:rPr>
          <w:rFonts w:ascii="Times New Roman" w:hAnsi="Times New Roman" w:cs="Times New Roman"/>
          <w:lang w:val="en-GB"/>
        </w:rPr>
        <w:t>the le</w:t>
      </w:r>
      <w:r w:rsidR="006E53C2">
        <w:rPr>
          <w:rFonts w:ascii="Times New Roman" w:hAnsi="Times New Roman" w:cs="Times New Roman"/>
          <w:lang w:val="en-GB"/>
        </w:rPr>
        <w:t xml:space="preserve">vels of all </w:t>
      </w:r>
      <w:del w:id="239" w:author="Pablo Capilla Lasheras" w:date="2022-11-30T17:04:00Z">
        <w:r w:rsidR="006E53C2" w:rsidDel="009E44C2">
          <w:rPr>
            <w:rFonts w:ascii="Times New Roman" w:hAnsi="Times New Roman" w:cs="Times New Roman"/>
            <w:lang w:val="en-GB"/>
          </w:rPr>
          <w:delText xml:space="preserve">the </w:delText>
        </w:r>
      </w:del>
      <w:r w:rsidR="006E53C2">
        <w:rPr>
          <w:rFonts w:ascii="Times New Roman" w:hAnsi="Times New Roman" w:cs="Times New Roman"/>
          <w:lang w:val="en-GB"/>
        </w:rPr>
        <w:t>studied</w:t>
      </w:r>
      <w:ins w:id="240" w:author="Pablo Capilla Lasheras" w:date="2022-12-08T10:20:00Z">
        <w:r w:rsidR="006A42FD">
          <w:rPr>
            <w:rFonts w:ascii="Times New Roman" w:hAnsi="Times New Roman" w:cs="Times New Roman"/>
            <w:lang w:val="en-GB"/>
          </w:rPr>
          <w:t xml:space="preserve"> redox</w:t>
        </w:r>
      </w:ins>
      <w:r w:rsidR="006E53C2">
        <w:rPr>
          <w:rFonts w:ascii="Times New Roman" w:hAnsi="Times New Roman" w:cs="Times New Roman"/>
          <w:lang w:val="en-GB"/>
        </w:rPr>
        <w:t xml:space="preserve"> markers, </w:t>
      </w:r>
      <w:r w:rsidR="00490E12">
        <w:rPr>
          <w:rFonts w:ascii="Times New Roman" w:hAnsi="Times New Roman" w:cs="Times New Roman"/>
          <w:lang w:val="en-GB"/>
        </w:rPr>
        <w:t xml:space="preserve">with </w:t>
      </w:r>
      <w:r w:rsidR="001A1AB4">
        <w:rPr>
          <w:rFonts w:ascii="Times New Roman" w:hAnsi="Times New Roman" w:cs="Times New Roman"/>
          <w:lang w:val="en-GB"/>
        </w:rPr>
        <w:t xml:space="preserve">95% CI </w:t>
      </w:r>
      <w:ins w:id="241" w:author="Pablo Capilla Lasheras" w:date="2022-12-08T10:20:00Z">
        <w:r w:rsidR="006A42FD">
          <w:rPr>
            <w:rFonts w:ascii="Times New Roman" w:hAnsi="Times New Roman" w:cs="Times New Roman"/>
            <w:lang w:val="en-GB"/>
          </w:rPr>
          <w:t xml:space="preserve">for model estimates </w:t>
        </w:r>
      </w:ins>
      <w:r w:rsidR="00490E12">
        <w:rPr>
          <w:rFonts w:ascii="Times New Roman" w:hAnsi="Times New Roman" w:cs="Times New Roman"/>
          <w:lang w:val="en-GB"/>
        </w:rPr>
        <w:t>not overlapping</w:t>
      </w:r>
      <w:r w:rsidR="001A1AB4">
        <w:rPr>
          <w:rFonts w:ascii="Times New Roman" w:hAnsi="Times New Roman" w:cs="Times New Roman"/>
          <w:lang w:val="en-GB"/>
        </w:rPr>
        <w:t xml:space="preserve"> zero for </w:t>
      </w:r>
      <w:del w:id="242" w:author="Pablo Capilla Lasheras" w:date="2022-12-08T10:21:00Z">
        <w:r w:rsidR="001A1AB4" w:rsidDel="006A42FD">
          <w:rPr>
            <w:rFonts w:ascii="Times New Roman" w:hAnsi="Times New Roman" w:cs="Times New Roman"/>
            <w:lang w:val="en-GB"/>
          </w:rPr>
          <w:delText xml:space="preserve">the </w:delText>
        </w:r>
      </w:del>
      <w:r w:rsidR="001A1AB4">
        <w:rPr>
          <w:rFonts w:ascii="Times New Roman" w:hAnsi="Times New Roman" w:cs="Times New Roman"/>
          <w:lang w:val="en-GB"/>
        </w:rPr>
        <w:t xml:space="preserve">enzymatic </w:t>
      </w:r>
      <w:r w:rsidR="00975D7E">
        <w:rPr>
          <w:rFonts w:ascii="Times New Roman" w:hAnsi="Times New Roman" w:cs="Times New Roman"/>
          <w:lang w:val="en-GB"/>
        </w:rPr>
        <w:t>antioxidants</w:t>
      </w:r>
      <w:r w:rsidR="00BD218E">
        <w:rPr>
          <w:rFonts w:ascii="Times New Roman" w:hAnsi="Times New Roman" w:cs="Times New Roman"/>
          <w:lang w:val="en-GB"/>
        </w:rPr>
        <w:t xml:space="preserve"> (</w:t>
      </w:r>
      <w:ins w:id="243" w:author="Pablo Capilla Lasheras" w:date="2022-12-08T10:21:00Z">
        <w:r w:rsidR="006A42FD">
          <w:rPr>
            <w:rFonts w:ascii="Times New Roman" w:hAnsi="Times New Roman" w:cs="Times New Roman"/>
            <w:lang w:val="en-GB"/>
          </w:rPr>
          <w:t xml:space="preserve">estimate </w:t>
        </w:r>
      </w:ins>
      <w:r w:rsidR="00BD218E">
        <w:rPr>
          <w:rFonts w:ascii="Times New Roman" w:hAnsi="Times New Roman" w:cs="Times New Roman"/>
          <w:lang w:val="en-GB"/>
        </w:rPr>
        <w:t>[95%</w:t>
      </w:r>
      <w:del w:id="244" w:author="Pablo Capilla Lasheras" w:date="2022-12-08T10:22:00Z">
        <w:r w:rsidR="00BD218E" w:rsidDel="006A42FD">
          <w:rPr>
            <w:rFonts w:ascii="Times New Roman" w:hAnsi="Times New Roman" w:cs="Times New Roman"/>
            <w:lang w:val="en-GB"/>
          </w:rPr>
          <w:delText xml:space="preserve"> </w:delText>
        </w:r>
      </w:del>
      <w:r w:rsidR="00BD218E">
        <w:rPr>
          <w:rFonts w:ascii="Times New Roman" w:hAnsi="Times New Roman" w:cs="Times New Roman"/>
          <w:lang w:val="en-GB"/>
        </w:rPr>
        <w:t>CI] = 0.12</w:t>
      </w:r>
      <w:r w:rsidR="00AF18EF">
        <w:rPr>
          <w:rFonts w:ascii="Times New Roman" w:hAnsi="Times New Roman" w:cs="Times New Roman"/>
          <w:lang w:val="en-GB"/>
        </w:rPr>
        <w:t>0</w:t>
      </w:r>
      <w:r w:rsidR="00BD218E">
        <w:rPr>
          <w:rFonts w:ascii="Times New Roman" w:hAnsi="Times New Roman" w:cs="Times New Roman"/>
          <w:lang w:val="en-GB"/>
        </w:rPr>
        <w:t xml:space="preserve"> [0.0</w:t>
      </w:r>
      <w:r w:rsidR="00AF18EF">
        <w:rPr>
          <w:rFonts w:ascii="Times New Roman" w:hAnsi="Times New Roman" w:cs="Times New Roman"/>
          <w:lang w:val="en-GB"/>
        </w:rPr>
        <w:t>01</w:t>
      </w:r>
      <w:ins w:id="245" w:author="Pablo Capilla Lasheras" w:date="2022-12-08T10:21:00Z">
        <w:r w:rsidR="006A42FD">
          <w:rPr>
            <w:rFonts w:ascii="Times New Roman" w:hAnsi="Times New Roman" w:cs="Times New Roman"/>
            <w:lang w:val="en-GB"/>
          </w:rPr>
          <w:t>,</w:t>
        </w:r>
      </w:ins>
      <w:del w:id="246" w:author="Pablo Capilla Lasheras" w:date="2022-12-08T10:21:00Z">
        <w:r w:rsidR="00BD218E" w:rsidDel="006A42FD">
          <w:rPr>
            <w:rFonts w:ascii="Times New Roman" w:hAnsi="Times New Roman" w:cs="Times New Roman"/>
            <w:lang w:val="en-GB"/>
          </w:rPr>
          <w:delText xml:space="preserve"> –</w:delText>
        </w:r>
      </w:del>
      <w:r w:rsidR="00BD218E">
        <w:rPr>
          <w:rFonts w:ascii="Times New Roman" w:hAnsi="Times New Roman" w:cs="Times New Roman"/>
          <w:lang w:val="en-GB"/>
        </w:rPr>
        <w:t xml:space="preserve"> 0.23</w:t>
      </w:r>
      <w:r w:rsidR="00AF18EF">
        <w:rPr>
          <w:rFonts w:ascii="Times New Roman" w:hAnsi="Times New Roman" w:cs="Times New Roman"/>
          <w:lang w:val="en-GB"/>
        </w:rPr>
        <w:t>2</w:t>
      </w:r>
      <w:r w:rsidR="00BD218E">
        <w:rPr>
          <w:rFonts w:ascii="Times New Roman" w:hAnsi="Times New Roman" w:cs="Times New Roman"/>
          <w:lang w:val="en-GB"/>
        </w:rPr>
        <w:t>]</w:t>
      </w:r>
      <w:r w:rsidR="001A1AB4">
        <w:rPr>
          <w:rFonts w:ascii="Times New Roman" w:hAnsi="Times New Roman" w:cs="Times New Roman"/>
          <w:lang w:val="en-GB"/>
        </w:rPr>
        <w:t>) and lipid damage (</w:t>
      </w:r>
      <w:ins w:id="247" w:author="Pablo Capilla Lasheras" w:date="2022-12-08T10:22:00Z">
        <w:r w:rsidR="006A42FD">
          <w:rPr>
            <w:rFonts w:ascii="Times New Roman" w:hAnsi="Times New Roman" w:cs="Times New Roman"/>
            <w:lang w:val="en-GB"/>
          </w:rPr>
          <w:t xml:space="preserve">estimate </w:t>
        </w:r>
      </w:ins>
      <w:r w:rsidR="001A1AB4">
        <w:rPr>
          <w:rFonts w:ascii="Times New Roman" w:hAnsi="Times New Roman" w:cs="Times New Roman"/>
          <w:lang w:val="en-GB"/>
        </w:rPr>
        <w:t>[95%</w:t>
      </w:r>
      <w:del w:id="248" w:author="Pablo Capilla Lasheras" w:date="2022-12-08T10:22:00Z">
        <w:r w:rsidR="001A1AB4" w:rsidDel="006A42FD">
          <w:rPr>
            <w:rFonts w:ascii="Times New Roman" w:hAnsi="Times New Roman" w:cs="Times New Roman"/>
            <w:lang w:val="en-GB"/>
          </w:rPr>
          <w:delText xml:space="preserve"> </w:delText>
        </w:r>
      </w:del>
      <w:r w:rsidR="001A1AB4">
        <w:rPr>
          <w:rFonts w:ascii="Times New Roman" w:hAnsi="Times New Roman" w:cs="Times New Roman"/>
          <w:lang w:val="en-GB"/>
        </w:rPr>
        <w:t>CI] = 0.29</w:t>
      </w:r>
      <w:r w:rsidR="00AF18EF">
        <w:rPr>
          <w:rFonts w:ascii="Times New Roman" w:hAnsi="Times New Roman" w:cs="Times New Roman"/>
          <w:lang w:val="en-GB"/>
        </w:rPr>
        <w:t>7</w:t>
      </w:r>
      <w:r w:rsidR="001A1AB4">
        <w:rPr>
          <w:rFonts w:ascii="Times New Roman" w:hAnsi="Times New Roman" w:cs="Times New Roman"/>
          <w:lang w:val="en-GB"/>
        </w:rPr>
        <w:t xml:space="preserve"> [0.17</w:t>
      </w:r>
      <w:r w:rsidR="00AF18EF">
        <w:rPr>
          <w:rFonts w:ascii="Times New Roman" w:hAnsi="Times New Roman" w:cs="Times New Roman"/>
          <w:lang w:val="en-GB"/>
        </w:rPr>
        <w:t>5</w:t>
      </w:r>
      <w:ins w:id="249" w:author="Pablo Capilla Lasheras" w:date="2022-12-08T10:22:00Z">
        <w:r w:rsidR="006A42FD">
          <w:rPr>
            <w:rFonts w:ascii="Times New Roman" w:hAnsi="Times New Roman" w:cs="Times New Roman"/>
            <w:lang w:val="en-GB"/>
          </w:rPr>
          <w:t>,</w:t>
        </w:r>
      </w:ins>
      <w:del w:id="250" w:author="Pablo Capilla Lasheras" w:date="2022-12-08T10:22:00Z">
        <w:r w:rsidR="001A1AB4" w:rsidDel="006A42FD">
          <w:rPr>
            <w:rFonts w:ascii="Times New Roman" w:hAnsi="Times New Roman" w:cs="Times New Roman"/>
            <w:lang w:val="en-GB"/>
          </w:rPr>
          <w:delText xml:space="preserve"> –</w:delText>
        </w:r>
      </w:del>
      <w:r w:rsidR="001A1AB4">
        <w:rPr>
          <w:rFonts w:ascii="Times New Roman" w:hAnsi="Times New Roman" w:cs="Times New Roman"/>
          <w:lang w:val="en-GB"/>
        </w:rPr>
        <w:t xml:space="preserve"> 0.418])</w:t>
      </w:r>
      <w:r w:rsidR="00E46F38">
        <w:rPr>
          <w:rFonts w:ascii="Times New Roman" w:hAnsi="Times New Roman" w:cs="Times New Roman"/>
          <w:lang w:val="en-GB"/>
        </w:rPr>
        <w:t xml:space="preserve"> </w:t>
      </w:r>
      <w:r w:rsidR="00490E12">
        <w:rPr>
          <w:rFonts w:ascii="Times New Roman" w:hAnsi="Times New Roman" w:cs="Times New Roman"/>
          <w:lang w:val="en-GB"/>
        </w:rPr>
        <w:t>and</w:t>
      </w:r>
      <w:r w:rsidR="00E46F38">
        <w:rPr>
          <w:rFonts w:ascii="Times New Roman" w:hAnsi="Times New Roman" w:cs="Times New Roman"/>
          <w:lang w:val="en-GB"/>
        </w:rPr>
        <w:t xml:space="preserve"> </w:t>
      </w:r>
      <w:r w:rsidR="00221043">
        <w:rPr>
          <w:rFonts w:ascii="Times New Roman" w:hAnsi="Times New Roman" w:cs="Times New Roman"/>
          <w:lang w:val="en-GB"/>
        </w:rPr>
        <w:t>slightly</w:t>
      </w:r>
      <w:r w:rsidR="001A1AB4">
        <w:rPr>
          <w:rFonts w:ascii="Times New Roman" w:hAnsi="Times New Roman" w:cs="Times New Roman"/>
          <w:lang w:val="en-GB"/>
        </w:rPr>
        <w:t xml:space="preserve"> overlapp</w:t>
      </w:r>
      <w:r w:rsidR="00490E12">
        <w:rPr>
          <w:rFonts w:ascii="Times New Roman" w:hAnsi="Times New Roman" w:cs="Times New Roman"/>
          <w:lang w:val="en-GB"/>
        </w:rPr>
        <w:t>ing</w:t>
      </w:r>
      <w:r w:rsidR="001A1AB4">
        <w:rPr>
          <w:rFonts w:ascii="Times New Roman" w:hAnsi="Times New Roman" w:cs="Times New Roman"/>
          <w:lang w:val="en-GB"/>
        </w:rPr>
        <w:t xml:space="preserve"> zero </w:t>
      </w:r>
      <w:r w:rsidR="00C340B8">
        <w:rPr>
          <w:rFonts w:ascii="Times New Roman" w:hAnsi="Times New Roman" w:cs="Times New Roman"/>
          <w:lang w:val="en-GB"/>
        </w:rPr>
        <w:t>in</w:t>
      </w:r>
      <w:r w:rsidR="001A1AB4">
        <w:rPr>
          <w:rFonts w:ascii="Times New Roman" w:hAnsi="Times New Roman" w:cs="Times New Roman"/>
          <w:lang w:val="en-GB"/>
        </w:rPr>
        <w:t xml:space="preserve"> the non-enzymatic </w:t>
      </w:r>
      <w:r w:rsidR="00975D7E">
        <w:rPr>
          <w:rFonts w:ascii="Times New Roman" w:hAnsi="Times New Roman" w:cs="Times New Roman"/>
          <w:lang w:val="en-GB"/>
        </w:rPr>
        <w:t xml:space="preserve">antioxidants </w:t>
      </w:r>
      <w:r w:rsidR="001A1AB4">
        <w:rPr>
          <w:rFonts w:ascii="Times New Roman" w:hAnsi="Times New Roman" w:cs="Times New Roman"/>
          <w:lang w:val="en-GB"/>
        </w:rPr>
        <w:t>(</w:t>
      </w:r>
      <w:ins w:id="251" w:author="Pablo Capilla Lasheras" w:date="2022-12-08T10:22:00Z">
        <w:r w:rsidR="006A42FD">
          <w:rPr>
            <w:rFonts w:ascii="Times New Roman" w:hAnsi="Times New Roman" w:cs="Times New Roman"/>
            <w:lang w:val="en-GB"/>
          </w:rPr>
          <w:t xml:space="preserve">estimate </w:t>
        </w:r>
      </w:ins>
      <w:r w:rsidR="001A1AB4">
        <w:rPr>
          <w:rFonts w:ascii="Times New Roman" w:hAnsi="Times New Roman" w:cs="Times New Roman"/>
          <w:lang w:val="en-GB"/>
        </w:rPr>
        <w:t>[95%</w:t>
      </w:r>
      <w:del w:id="252" w:author="Pablo Capilla Lasheras" w:date="2022-12-08T10:22:00Z">
        <w:r w:rsidR="001A1AB4" w:rsidDel="006A42FD">
          <w:rPr>
            <w:rFonts w:ascii="Times New Roman" w:hAnsi="Times New Roman" w:cs="Times New Roman"/>
            <w:lang w:val="en-GB"/>
          </w:rPr>
          <w:delText xml:space="preserve"> </w:delText>
        </w:r>
      </w:del>
      <w:r w:rsidR="001A1AB4">
        <w:rPr>
          <w:rFonts w:ascii="Times New Roman" w:hAnsi="Times New Roman" w:cs="Times New Roman"/>
          <w:lang w:val="en-GB"/>
        </w:rPr>
        <w:t>CI] = 0.121 [-0.00</w:t>
      </w:r>
      <w:r w:rsidR="00AF18EF">
        <w:rPr>
          <w:rFonts w:ascii="Times New Roman" w:hAnsi="Times New Roman" w:cs="Times New Roman"/>
          <w:lang w:val="en-GB"/>
        </w:rPr>
        <w:t>2</w:t>
      </w:r>
      <w:ins w:id="253" w:author="Pablo Capilla Lasheras" w:date="2022-12-08T10:22:00Z">
        <w:r w:rsidR="006A42FD">
          <w:rPr>
            <w:rFonts w:ascii="Times New Roman" w:hAnsi="Times New Roman" w:cs="Times New Roman"/>
            <w:lang w:val="en-GB"/>
          </w:rPr>
          <w:t>,</w:t>
        </w:r>
      </w:ins>
      <w:del w:id="254" w:author="Pablo Capilla Lasheras" w:date="2022-12-08T10:22:00Z">
        <w:r w:rsidR="001A1AB4" w:rsidDel="006A42FD">
          <w:rPr>
            <w:rFonts w:ascii="Times New Roman" w:hAnsi="Times New Roman" w:cs="Times New Roman"/>
            <w:lang w:val="en-GB"/>
          </w:rPr>
          <w:delText xml:space="preserve"> –</w:delText>
        </w:r>
      </w:del>
      <w:r w:rsidR="001A1AB4">
        <w:rPr>
          <w:rFonts w:ascii="Times New Roman" w:hAnsi="Times New Roman" w:cs="Times New Roman"/>
          <w:lang w:val="en-GB"/>
        </w:rPr>
        <w:t xml:space="preserve"> 0.24</w:t>
      </w:r>
      <w:r w:rsidR="00AF18EF">
        <w:rPr>
          <w:rFonts w:ascii="Times New Roman" w:hAnsi="Times New Roman" w:cs="Times New Roman"/>
          <w:lang w:val="en-GB"/>
        </w:rPr>
        <w:t>4</w:t>
      </w:r>
      <w:r w:rsidR="001A1AB4">
        <w:rPr>
          <w:rFonts w:ascii="Times New Roman" w:hAnsi="Times New Roman" w:cs="Times New Roman"/>
          <w:lang w:val="en-GB"/>
        </w:rPr>
        <w:t>]).</w:t>
      </w:r>
    </w:p>
    <w:p w14:paraId="0D7FD1C4" w14:textId="77777777" w:rsidR="002A6E8C" w:rsidRDefault="002A6E8C" w:rsidP="00550BF7">
      <w:pPr>
        <w:spacing w:line="480" w:lineRule="auto"/>
        <w:jc w:val="both"/>
        <w:rPr>
          <w:rFonts w:ascii="Times New Roman" w:hAnsi="Times New Roman" w:cs="Times New Roman"/>
          <w:lang w:val="en-GB"/>
        </w:rPr>
      </w:pPr>
    </w:p>
    <w:p w14:paraId="1C1A1B07" w14:textId="7F818FF8" w:rsidR="002A6E8C" w:rsidRDefault="00C84DA0" w:rsidP="002A6E8C">
      <w:pPr>
        <w:spacing w:line="480" w:lineRule="auto"/>
        <w:jc w:val="both"/>
        <w:rPr>
          <w:rFonts w:ascii="Times New Roman" w:hAnsi="Times New Roman" w:cs="Times New Roman"/>
          <w:i/>
          <w:lang w:val="en-GB"/>
        </w:rPr>
      </w:pPr>
      <w:r>
        <w:rPr>
          <w:rFonts w:ascii="Times New Roman" w:hAnsi="Times New Roman" w:cs="Times New Roman"/>
          <w:i/>
          <w:lang w:val="en-GB"/>
        </w:rPr>
        <w:t>Effect</w:t>
      </w:r>
      <w:r w:rsidR="002A6E8C">
        <w:rPr>
          <w:rFonts w:ascii="Times New Roman" w:hAnsi="Times New Roman" w:cs="Times New Roman"/>
          <w:i/>
          <w:lang w:val="en-GB"/>
        </w:rPr>
        <w:t xml:space="preserve"> of pollution </w:t>
      </w:r>
      <w:r>
        <w:rPr>
          <w:rFonts w:ascii="Times New Roman" w:hAnsi="Times New Roman" w:cs="Times New Roman"/>
          <w:i/>
          <w:lang w:val="en-GB"/>
        </w:rPr>
        <w:t>across amphibian life stages</w:t>
      </w:r>
    </w:p>
    <w:p w14:paraId="74598BBA" w14:textId="44D09DBF" w:rsidR="002A6E8C" w:rsidRPr="002A6E8C" w:rsidRDefault="003E207C" w:rsidP="002A6E8C">
      <w:pPr>
        <w:spacing w:line="480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</w:t>
      </w:r>
      <w:r w:rsidR="004179BD">
        <w:rPr>
          <w:rFonts w:ascii="Times New Roman" w:hAnsi="Times New Roman" w:cs="Times New Roman"/>
          <w:lang w:val="en-GB"/>
        </w:rPr>
        <w:t xml:space="preserve">ollutants had a contrasting effect on the </w:t>
      </w:r>
      <w:commentRangeStart w:id="255"/>
      <w:del w:id="256" w:author="Pablo Capilla Lasheras" w:date="2022-12-08T10:22:00Z">
        <w:r w:rsidR="004179BD" w:rsidDel="006A42FD">
          <w:rPr>
            <w:rFonts w:ascii="Times New Roman" w:hAnsi="Times New Roman" w:cs="Times New Roman"/>
            <w:lang w:val="en-GB"/>
          </w:rPr>
          <w:delText>oxidative stress</w:delText>
        </w:r>
      </w:del>
      <w:ins w:id="257" w:author="Pablo Capilla Lasheras" w:date="2022-12-08T10:22:00Z">
        <w:r w:rsidR="006A42FD">
          <w:rPr>
            <w:rFonts w:ascii="Times New Roman" w:hAnsi="Times New Roman" w:cs="Times New Roman"/>
            <w:lang w:val="en-GB"/>
          </w:rPr>
          <w:t>redox</w:t>
        </w:r>
      </w:ins>
      <w:r w:rsidR="004179BD">
        <w:rPr>
          <w:rFonts w:ascii="Times New Roman" w:hAnsi="Times New Roman" w:cs="Times New Roman"/>
          <w:lang w:val="en-GB"/>
        </w:rPr>
        <w:t xml:space="preserve"> </w:t>
      </w:r>
      <w:commentRangeEnd w:id="255"/>
      <w:r w:rsidR="006A42FD">
        <w:rPr>
          <w:rStyle w:val="CommentReference"/>
        </w:rPr>
        <w:commentReference w:id="255"/>
      </w:r>
      <w:r w:rsidR="004179BD">
        <w:rPr>
          <w:rFonts w:ascii="Times New Roman" w:hAnsi="Times New Roman" w:cs="Times New Roman"/>
          <w:lang w:val="en-GB"/>
        </w:rPr>
        <w:t xml:space="preserve">machinery </w:t>
      </w:r>
      <w:r w:rsidR="00753EB7">
        <w:rPr>
          <w:rFonts w:ascii="Times New Roman" w:hAnsi="Times New Roman" w:cs="Times New Roman"/>
          <w:lang w:val="en-GB"/>
        </w:rPr>
        <w:t>on</w:t>
      </w:r>
      <w:r w:rsidR="004179BD">
        <w:rPr>
          <w:rFonts w:ascii="Times New Roman" w:hAnsi="Times New Roman" w:cs="Times New Roman"/>
          <w:lang w:val="en-GB"/>
        </w:rPr>
        <w:t xml:space="preserve"> </w:t>
      </w:r>
      <w:r w:rsidR="0026297A">
        <w:rPr>
          <w:rFonts w:ascii="Times New Roman" w:hAnsi="Times New Roman" w:cs="Times New Roman"/>
          <w:lang w:val="en-GB"/>
        </w:rPr>
        <w:t>embryo</w:t>
      </w:r>
      <w:r w:rsidR="00753EB7">
        <w:rPr>
          <w:rFonts w:ascii="Times New Roman" w:hAnsi="Times New Roman" w:cs="Times New Roman"/>
          <w:lang w:val="en-GB"/>
        </w:rPr>
        <w:t>s</w:t>
      </w:r>
      <w:r w:rsidR="0026297A">
        <w:rPr>
          <w:rFonts w:ascii="Times New Roman" w:hAnsi="Times New Roman" w:cs="Times New Roman"/>
          <w:lang w:val="en-GB"/>
        </w:rPr>
        <w:t>, larva</w:t>
      </w:r>
      <w:r w:rsidR="00753EB7">
        <w:rPr>
          <w:rFonts w:ascii="Times New Roman" w:hAnsi="Times New Roman" w:cs="Times New Roman"/>
          <w:lang w:val="en-GB"/>
        </w:rPr>
        <w:t>e</w:t>
      </w:r>
      <w:r w:rsidR="0026297A">
        <w:rPr>
          <w:rFonts w:ascii="Times New Roman" w:hAnsi="Times New Roman" w:cs="Times New Roman"/>
          <w:lang w:val="en-GB"/>
        </w:rPr>
        <w:t>, and adult</w:t>
      </w:r>
      <w:r w:rsidR="00753EB7">
        <w:rPr>
          <w:rFonts w:ascii="Times New Roman" w:hAnsi="Times New Roman" w:cs="Times New Roman"/>
          <w:lang w:val="en-GB"/>
        </w:rPr>
        <w:t>s</w:t>
      </w:r>
      <w:r w:rsidR="004179BD">
        <w:rPr>
          <w:rFonts w:ascii="Times New Roman" w:hAnsi="Times New Roman" w:cs="Times New Roman"/>
          <w:lang w:val="en-GB"/>
        </w:rPr>
        <w:t xml:space="preserve">. </w:t>
      </w:r>
      <w:r w:rsidR="004E0B72">
        <w:rPr>
          <w:rFonts w:ascii="Times New Roman" w:hAnsi="Times New Roman" w:cs="Times New Roman"/>
          <w:lang w:val="en-GB"/>
        </w:rPr>
        <w:t xml:space="preserve">In embryos, pollutants increased the levels of the non-enzymatic </w:t>
      </w:r>
      <w:r w:rsidR="00975D7E">
        <w:rPr>
          <w:rFonts w:ascii="Times New Roman" w:hAnsi="Times New Roman" w:cs="Times New Roman"/>
          <w:lang w:val="en-GB"/>
        </w:rPr>
        <w:t xml:space="preserve">antioxidants </w:t>
      </w:r>
      <w:r w:rsidR="004E0B72">
        <w:rPr>
          <w:rFonts w:ascii="Times New Roman" w:hAnsi="Times New Roman" w:cs="Times New Roman"/>
          <w:lang w:val="en-GB"/>
        </w:rPr>
        <w:t>(</w:t>
      </w:r>
      <w:ins w:id="258" w:author="Pablo Capilla Lasheras" w:date="2022-12-08T10:23:00Z">
        <w:r w:rsidR="006A42FD">
          <w:rPr>
            <w:rFonts w:ascii="Times New Roman" w:hAnsi="Times New Roman" w:cs="Times New Roman"/>
            <w:lang w:val="en-GB"/>
          </w:rPr>
          <w:t xml:space="preserve">estimate </w:t>
        </w:r>
      </w:ins>
      <w:r w:rsidR="004E0B72">
        <w:rPr>
          <w:rFonts w:ascii="Times New Roman" w:hAnsi="Times New Roman" w:cs="Times New Roman"/>
          <w:lang w:val="en-GB"/>
        </w:rPr>
        <w:t>[95%</w:t>
      </w:r>
      <w:del w:id="259" w:author="Pablo Capilla Lasheras" w:date="2022-12-08T10:23:00Z">
        <w:r w:rsidR="004E0B72" w:rsidDel="006A42FD">
          <w:rPr>
            <w:rFonts w:ascii="Times New Roman" w:hAnsi="Times New Roman" w:cs="Times New Roman"/>
            <w:lang w:val="en-GB"/>
          </w:rPr>
          <w:delText xml:space="preserve"> </w:delText>
        </w:r>
      </w:del>
      <w:r w:rsidR="004E0B72">
        <w:rPr>
          <w:rFonts w:ascii="Times New Roman" w:hAnsi="Times New Roman" w:cs="Times New Roman"/>
          <w:lang w:val="en-GB"/>
        </w:rPr>
        <w:t>CI] = 0.38</w:t>
      </w:r>
      <w:ins w:id="260" w:author="Pablo Capilla Lasheras" w:date="2022-12-08T10:31:00Z">
        <w:r w:rsidR="00B02FF1">
          <w:rPr>
            <w:rFonts w:ascii="Times New Roman" w:hAnsi="Times New Roman" w:cs="Times New Roman"/>
            <w:lang w:val="en-GB"/>
          </w:rPr>
          <w:t>3</w:t>
        </w:r>
      </w:ins>
      <w:del w:id="261" w:author="Pablo Capilla Lasheras" w:date="2022-12-08T10:31:00Z">
        <w:r w:rsidR="004E0B72" w:rsidDel="00B02FF1">
          <w:rPr>
            <w:rFonts w:ascii="Times New Roman" w:hAnsi="Times New Roman" w:cs="Times New Roman"/>
            <w:lang w:val="en-GB"/>
          </w:rPr>
          <w:delText>7</w:delText>
        </w:r>
      </w:del>
      <w:r w:rsidR="004E0B72">
        <w:rPr>
          <w:rFonts w:ascii="Times New Roman" w:hAnsi="Times New Roman" w:cs="Times New Roman"/>
          <w:lang w:val="en-GB"/>
        </w:rPr>
        <w:t xml:space="preserve"> [0.0</w:t>
      </w:r>
      <w:ins w:id="262" w:author="Pablo Capilla Lasheras" w:date="2022-12-08T10:31:00Z">
        <w:r w:rsidR="00B02FF1">
          <w:rPr>
            <w:rFonts w:ascii="Times New Roman" w:hAnsi="Times New Roman" w:cs="Times New Roman"/>
            <w:lang w:val="en-GB"/>
          </w:rPr>
          <w:t>31</w:t>
        </w:r>
      </w:ins>
      <w:del w:id="263" w:author="Pablo Capilla Lasheras" w:date="2022-12-08T10:31:00Z">
        <w:r w:rsidR="004E0B72" w:rsidDel="00B02FF1">
          <w:rPr>
            <w:rFonts w:ascii="Times New Roman" w:hAnsi="Times New Roman" w:cs="Times New Roman"/>
            <w:lang w:val="en-GB"/>
          </w:rPr>
          <w:delText>40</w:delText>
        </w:r>
      </w:del>
      <w:ins w:id="264" w:author="Pablo Capilla Lasheras" w:date="2022-12-08T10:23:00Z">
        <w:r w:rsidR="006A42FD">
          <w:rPr>
            <w:rFonts w:ascii="Times New Roman" w:hAnsi="Times New Roman" w:cs="Times New Roman"/>
            <w:lang w:val="en-GB"/>
          </w:rPr>
          <w:t>,</w:t>
        </w:r>
      </w:ins>
      <w:del w:id="265" w:author="Pablo Capilla Lasheras" w:date="2022-12-08T10:23:00Z">
        <w:r w:rsidR="004E0B72" w:rsidDel="006A42FD">
          <w:rPr>
            <w:rFonts w:ascii="Times New Roman" w:hAnsi="Times New Roman" w:cs="Times New Roman"/>
            <w:lang w:val="en-GB"/>
          </w:rPr>
          <w:delText xml:space="preserve"> –</w:delText>
        </w:r>
      </w:del>
      <w:r w:rsidR="004E0B72">
        <w:rPr>
          <w:rFonts w:ascii="Times New Roman" w:hAnsi="Times New Roman" w:cs="Times New Roman"/>
          <w:lang w:val="en-GB"/>
        </w:rPr>
        <w:t xml:space="preserve"> 0.73</w:t>
      </w:r>
      <w:ins w:id="266" w:author="Pablo Capilla Lasheras" w:date="2022-12-08T10:31:00Z">
        <w:r w:rsidR="00B02FF1">
          <w:rPr>
            <w:rFonts w:ascii="Times New Roman" w:hAnsi="Times New Roman" w:cs="Times New Roman"/>
            <w:lang w:val="en-GB"/>
          </w:rPr>
          <w:t>5</w:t>
        </w:r>
      </w:ins>
      <w:del w:id="267" w:author="Pablo Capilla Lasheras" w:date="2022-12-08T10:31:00Z">
        <w:r w:rsidR="004E0B72" w:rsidDel="00B02FF1">
          <w:rPr>
            <w:rFonts w:ascii="Times New Roman" w:hAnsi="Times New Roman" w:cs="Times New Roman"/>
            <w:lang w:val="en-GB"/>
          </w:rPr>
          <w:delText>3</w:delText>
        </w:r>
      </w:del>
      <w:r w:rsidR="004E0B72">
        <w:rPr>
          <w:rFonts w:ascii="Times New Roman" w:hAnsi="Times New Roman" w:cs="Times New Roman"/>
          <w:lang w:val="en-GB"/>
        </w:rPr>
        <w:t>]</w:t>
      </w:r>
      <w:r w:rsidR="00753EB7">
        <w:rPr>
          <w:rFonts w:ascii="Times New Roman" w:hAnsi="Times New Roman" w:cs="Times New Roman"/>
          <w:lang w:val="en-GB"/>
        </w:rPr>
        <w:t>; Figure X</w:t>
      </w:r>
      <w:r w:rsidR="004E0B72">
        <w:rPr>
          <w:rFonts w:ascii="Times New Roman" w:hAnsi="Times New Roman" w:cs="Times New Roman"/>
          <w:lang w:val="en-GB"/>
        </w:rPr>
        <w:t xml:space="preserve">) but did not have </w:t>
      </w:r>
      <w:r w:rsidR="00A434EE">
        <w:rPr>
          <w:rFonts w:ascii="Times New Roman" w:hAnsi="Times New Roman" w:cs="Times New Roman"/>
          <w:lang w:val="en-GB"/>
        </w:rPr>
        <w:t>a</w:t>
      </w:r>
      <w:r w:rsidR="004E0B72">
        <w:rPr>
          <w:rFonts w:ascii="Times New Roman" w:hAnsi="Times New Roman" w:cs="Times New Roman"/>
          <w:lang w:val="en-GB"/>
        </w:rPr>
        <w:t xml:space="preserve"> remarkable effect on the enzymatic </w:t>
      </w:r>
      <w:r w:rsidR="006119F0">
        <w:rPr>
          <w:rFonts w:ascii="Times New Roman" w:hAnsi="Times New Roman" w:cs="Times New Roman"/>
          <w:lang w:val="en-GB"/>
        </w:rPr>
        <w:t xml:space="preserve">antioxidants </w:t>
      </w:r>
      <w:r w:rsidR="004E0B72">
        <w:rPr>
          <w:rFonts w:ascii="Times New Roman" w:hAnsi="Times New Roman" w:cs="Times New Roman"/>
          <w:lang w:val="en-GB"/>
        </w:rPr>
        <w:t>(</w:t>
      </w:r>
      <w:ins w:id="268" w:author="Pablo Capilla Lasheras" w:date="2022-12-08T10:23:00Z">
        <w:r w:rsidR="006A42FD">
          <w:rPr>
            <w:rFonts w:ascii="Times New Roman" w:hAnsi="Times New Roman" w:cs="Times New Roman"/>
            <w:lang w:val="en-GB"/>
          </w:rPr>
          <w:t xml:space="preserve">estimate </w:t>
        </w:r>
      </w:ins>
      <w:r w:rsidR="004E0B72">
        <w:rPr>
          <w:rFonts w:ascii="Times New Roman" w:hAnsi="Times New Roman" w:cs="Times New Roman"/>
          <w:lang w:val="en-GB"/>
        </w:rPr>
        <w:t>[95%</w:t>
      </w:r>
      <w:del w:id="269" w:author="Pablo Capilla Lasheras" w:date="2022-12-08T10:23:00Z">
        <w:r w:rsidR="004E0B72" w:rsidDel="006A42FD">
          <w:rPr>
            <w:rFonts w:ascii="Times New Roman" w:hAnsi="Times New Roman" w:cs="Times New Roman"/>
            <w:lang w:val="en-GB"/>
          </w:rPr>
          <w:delText xml:space="preserve"> </w:delText>
        </w:r>
      </w:del>
      <w:r w:rsidR="004E0B72">
        <w:rPr>
          <w:rFonts w:ascii="Times New Roman" w:hAnsi="Times New Roman" w:cs="Times New Roman"/>
          <w:lang w:val="en-GB"/>
        </w:rPr>
        <w:t>CI] = 0.0</w:t>
      </w:r>
      <w:ins w:id="270" w:author="Pablo Capilla Lasheras" w:date="2022-12-08T10:31:00Z">
        <w:r w:rsidR="00B02FF1">
          <w:rPr>
            <w:rFonts w:ascii="Times New Roman" w:hAnsi="Times New Roman" w:cs="Times New Roman"/>
            <w:lang w:val="en-GB"/>
          </w:rPr>
          <w:t>39</w:t>
        </w:r>
      </w:ins>
      <w:del w:id="271" w:author="Pablo Capilla Lasheras" w:date="2022-12-08T10:31:00Z">
        <w:r w:rsidR="004E0B72" w:rsidDel="00B02FF1">
          <w:rPr>
            <w:rFonts w:ascii="Times New Roman" w:hAnsi="Times New Roman" w:cs="Times New Roman"/>
            <w:lang w:val="en-GB"/>
          </w:rPr>
          <w:delText>54</w:delText>
        </w:r>
      </w:del>
      <w:r w:rsidR="004E0B72">
        <w:rPr>
          <w:rFonts w:ascii="Times New Roman" w:hAnsi="Times New Roman" w:cs="Times New Roman"/>
          <w:lang w:val="en-GB"/>
        </w:rPr>
        <w:t xml:space="preserve"> [-0.2</w:t>
      </w:r>
      <w:ins w:id="272" w:author="Pablo Capilla Lasheras" w:date="2022-12-08T10:31:00Z">
        <w:r w:rsidR="00B02FF1">
          <w:rPr>
            <w:rFonts w:ascii="Times New Roman" w:hAnsi="Times New Roman" w:cs="Times New Roman"/>
            <w:lang w:val="en-GB"/>
          </w:rPr>
          <w:t>31</w:t>
        </w:r>
      </w:ins>
      <w:del w:id="273" w:author="Pablo Capilla Lasheras" w:date="2022-12-08T10:31:00Z">
        <w:r w:rsidR="004E0B72" w:rsidDel="00B02FF1">
          <w:rPr>
            <w:rFonts w:ascii="Times New Roman" w:hAnsi="Times New Roman" w:cs="Times New Roman"/>
            <w:lang w:val="en-GB"/>
          </w:rPr>
          <w:delText>13</w:delText>
        </w:r>
      </w:del>
      <w:ins w:id="274" w:author="Pablo Capilla Lasheras" w:date="2022-12-08T10:23:00Z">
        <w:r w:rsidR="006A42FD">
          <w:rPr>
            <w:rFonts w:ascii="Times New Roman" w:hAnsi="Times New Roman" w:cs="Times New Roman"/>
            <w:lang w:val="en-GB"/>
          </w:rPr>
          <w:t>,</w:t>
        </w:r>
      </w:ins>
      <w:del w:id="275" w:author="Pablo Capilla Lasheras" w:date="2022-12-08T10:23:00Z">
        <w:r w:rsidR="004E0B72" w:rsidDel="006A42FD">
          <w:rPr>
            <w:rFonts w:ascii="Times New Roman" w:hAnsi="Times New Roman" w:cs="Times New Roman"/>
            <w:lang w:val="en-GB"/>
          </w:rPr>
          <w:delText xml:space="preserve"> –</w:delText>
        </w:r>
      </w:del>
      <w:r w:rsidR="004E0B72">
        <w:rPr>
          <w:rFonts w:ascii="Times New Roman" w:hAnsi="Times New Roman" w:cs="Times New Roman"/>
          <w:lang w:val="en-GB"/>
        </w:rPr>
        <w:t xml:space="preserve"> 0.3</w:t>
      </w:r>
      <w:ins w:id="276" w:author="Pablo Capilla Lasheras" w:date="2022-12-08T10:31:00Z">
        <w:r w:rsidR="00B02FF1">
          <w:rPr>
            <w:rFonts w:ascii="Times New Roman" w:hAnsi="Times New Roman" w:cs="Times New Roman"/>
            <w:lang w:val="en-GB"/>
          </w:rPr>
          <w:t>09</w:t>
        </w:r>
      </w:ins>
      <w:del w:id="277" w:author="Pablo Capilla Lasheras" w:date="2022-12-08T10:31:00Z">
        <w:r w:rsidR="004E0B72" w:rsidDel="00B02FF1">
          <w:rPr>
            <w:rFonts w:ascii="Times New Roman" w:hAnsi="Times New Roman" w:cs="Times New Roman"/>
            <w:lang w:val="en-GB"/>
          </w:rPr>
          <w:delText>20</w:delText>
        </w:r>
      </w:del>
      <w:r w:rsidR="004E0B72">
        <w:rPr>
          <w:rFonts w:ascii="Times New Roman" w:hAnsi="Times New Roman" w:cs="Times New Roman"/>
          <w:lang w:val="en-GB"/>
        </w:rPr>
        <w:t>]</w:t>
      </w:r>
      <w:del w:id="278" w:author="Pablo Capilla Lasheras" w:date="2022-12-08T10:23:00Z">
        <w:r w:rsidR="00753EB7" w:rsidRPr="00753EB7" w:rsidDel="006A42FD">
          <w:rPr>
            <w:rFonts w:ascii="Times New Roman" w:hAnsi="Times New Roman" w:cs="Times New Roman"/>
            <w:lang w:val="en-GB"/>
          </w:rPr>
          <w:delText xml:space="preserve"> </w:delText>
        </w:r>
      </w:del>
      <w:r w:rsidR="00753EB7">
        <w:rPr>
          <w:rFonts w:ascii="Times New Roman" w:hAnsi="Times New Roman" w:cs="Times New Roman"/>
          <w:lang w:val="en-GB"/>
        </w:rPr>
        <w:t>; Figure X</w:t>
      </w:r>
      <w:r w:rsidR="004E0B72">
        <w:rPr>
          <w:rFonts w:ascii="Times New Roman" w:hAnsi="Times New Roman" w:cs="Times New Roman"/>
          <w:lang w:val="en-GB"/>
        </w:rPr>
        <w:t xml:space="preserve">) </w:t>
      </w:r>
      <w:r w:rsidR="003461AD">
        <w:rPr>
          <w:rFonts w:ascii="Times New Roman" w:hAnsi="Times New Roman" w:cs="Times New Roman"/>
          <w:lang w:val="en-GB"/>
        </w:rPr>
        <w:t>or</w:t>
      </w:r>
      <w:r w:rsidR="004E0B72">
        <w:rPr>
          <w:rFonts w:ascii="Times New Roman" w:hAnsi="Times New Roman" w:cs="Times New Roman"/>
          <w:lang w:val="en-GB"/>
        </w:rPr>
        <w:t xml:space="preserve"> lipid peroxidation (</w:t>
      </w:r>
      <w:ins w:id="279" w:author="Pablo Capilla Lasheras" w:date="2022-12-08T10:23:00Z">
        <w:r w:rsidR="006A42FD">
          <w:rPr>
            <w:rFonts w:ascii="Times New Roman" w:hAnsi="Times New Roman" w:cs="Times New Roman"/>
            <w:lang w:val="en-GB"/>
          </w:rPr>
          <w:t xml:space="preserve">estimate </w:t>
        </w:r>
      </w:ins>
      <w:r w:rsidR="004E0B72">
        <w:rPr>
          <w:rFonts w:ascii="Times New Roman" w:hAnsi="Times New Roman" w:cs="Times New Roman"/>
          <w:lang w:val="en-GB"/>
        </w:rPr>
        <w:t>[95% CI] = 0.221 [-</w:t>
      </w:r>
      <w:r w:rsidR="004E0B72">
        <w:rPr>
          <w:rFonts w:ascii="Times New Roman" w:hAnsi="Times New Roman" w:cs="Times New Roman"/>
          <w:lang w:val="en-GB"/>
        </w:rPr>
        <w:lastRenderedPageBreak/>
        <w:t>0.2</w:t>
      </w:r>
      <w:ins w:id="280" w:author="Pablo Capilla Lasheras" w:date="2022-12-08T10:31:00Z">
        <w:r w:rsidR="00B02FF1">
          <w:rPr>
            <w:rFonts w:ascii="Times New Roman" w:hAnsi="Times New Roman" w:cs="Times New Roman"/>
            <w:lang w:val="en-GB"/>
          </w:rPr>
          <w:t>23</w:t>
        </w:r>
      </w:ins>
      <w:del w:id="281" w:author="Pablo Capilla Lasheras" w:date="2022-12-08T10:31:00Z">
        <w:r w:rsidR="004E0B72" w:rsidDel="00B02FF1">
          <w:rPr>
            <w:rFonts w:ascii="Times New Roman" w:hAnsi="Times New Roman" w:cs="Times New Roman"/>
            <w:lang w:val="en-GB"/>
          </w:rPr>
          <w:delText>05</w:delText>
        </w:r>
      </w:del>
      <w:ins w:id="282" w:author="Pablo Capilla Lasheras" w:date="2022-12-08T10:23:00Z">
        <w:r w:rsidR="006A42FD">
          <w:rPr>
            <w:rFonts w:ascii="Times New Roman" w:hAnsi="Times New Roman" w:cs="Times New Roman"/>
            <w:lang w:val="en-GB"/>
          </w:rPr>
          <w:t>,</w:t>
        </w:r>
      </w:ins>
      <w:del w:id="283" w:author="Pablo Capilla Lasheras" w:date="2022-12-08T10:23:00Z">
        <w:r w:rsidR="004E0B72" w:rsidDel="006A42FD">
          <w:rPr>
            <w:rFonts w:ascii="Times New Roman" w:hAnsi="Times New Roman" w:cs="Times New Roman"/>
            <w:lang w:val="en-GB"/>
          </w:rPr>
          <w:delText xml:space="preserve"> –</w:delText>
        </w:r>
      </w:del>
      <w:r w:rsidR="004E0B72">
        <w:rPr>
          <w:rFonts w:ascii="Times New Roman" w:hAnsi="Times New Roman" w:cs="Times New Roman"/>
          <w:lang w:val="en-GB"/>
        </w:rPr>
        <w:t xml:space="preserve"> 0.64</w:t>
      </w:r>
      <w:ins w:id="284" w:author="Pablo Capilla Lasheras" w:date="2022-12-08T10:31:00Z">
        <w:r w:rsidR="00B02FF1">
          <w:rPr>
            <w:rFonts w:ascii="Times New Roman" w:hAnsi="Times New Roman" w:cs="Times New Roman"/>
            <w:lang w:val="en-GB"/>
          </w:rPr>
          <w:t>5</w:t>
        </w:r>
      </w:ins>
      <w:del w:id="285" w:author="Pablo Capilla Lasheras" w:date="2022-12-08T10:31:00Z">
        <w:r w:rsidR="004E0B72" w:rsidDel="00B02FF1">
          <w:rPr>
            <w:rFonts w:ascii="Times New Roman" w:hAnsi="Times New Roman" w:cs="Times New Roman"/>
            <w:lang w:val="en-GB"/>
          </w:rPr>
          <w:delText>6</w:delText>
        </w:r>
      </w:del>
      <w:r w:rsidR="004E0B72">
        <w:rPr>
          <w:rFonts w:ascii="Times New Roman" w:hAnsi="Times New Roman" w:cs="Times New Roman"/>
          <w:lang w:val="en-GB"/>
        </w:rPr>
        <w:t>]</w:t>
      </w:r>
      <w:del w:id="286" w:author="Pablo Capilla Lasheras" w:date="2022-12-08T10:23:00Z">
        <w:r w:rsidR="00753EB7" w:rsidRPr="00753EB7" w:rsidDel="006A42FD">
          <w:rPr>
            <w:rFonts w:ascii="Times New Roman" w:hAnsi="Times New Roman" w:cs="Times New Roman"/>
            <w:lang w:val="en-GB"/>
          </w:rPr>
          <w:delText xml:space="preserve"> </w:delText>
        </w:r>
      </w:del>
      <w:r w:rsidR="00753EB7">
        <w:rPr>
          <w:rFonts w:ascii="Times New Roman" w:hAnsi="Times New Roman" w:cs="Times New Roman"/>
          <w:lang w:val="en-GB"/>
        </w:rPr>
        <w:t>; Figure X</w:t>
      </w:r>
      <w:r w:rsidR="004E0B72">
        <w:rPr>
          <w:rFonts w:ascii="Times New Roman" w:hAnsi="Times New Roman" w:cs="Times New Roman"/>
          <w:lang w:val="en-GB"/>
        </w:rPr>
        <w:t xml:space="preserve">). </w:t>
      </w:r>
      <w:ins w:id="287" w:author="Pablo Capilla Lasheras" w:date="2022-12-08T10:32:00Z">
        <w:r w:rsidR="00B02FF1">
          <w:rPr>
            <w:rFonts w:ascii="Times New Roman" w:hAnsi="Times New Roman" w:cs="Times New Roman"/>
            <w:lang w:val="en-GB"/>
          </w:rPr>
          <w:t xml:space="preserve">Redox marker explained 7.96% of the </w:t>
        </w:r>
      </w:ins>
      <w:ins w:id="288" w:author="Pablo Capilla Lasheras" w:date="2022-12-08T10:33:00Z">
        <w:r w:rsidR="00B02FF1">
          <w:rPr>
            <w:rFonts w:ascii="Times New Roman" w:hAnsi="Times New Roman" w:cs="Times New Roman"/>
            <w:lang w:val="en-GB"/>
          </w:rPr>
          <w:t xml:space="preserve">overall </w:t>
        </w:r>
      </w:ins>
      <w:ins w:id="289" w:author="Pablo Capilla Lasheras" w:date="2022-12-08T10:32:00Z">
        <w:r w:rsidR="00B02FF1">
          <w:rPr>
            <w:rFonts w:ascii="Times New Roman" w:hAnsi="Times New Roman" w:cs="Times New Roman"/>
            <w:lang w:val="en-GB"/>
          </w:rPr>
          <w:t>variation in</w:t>
        </w:r>
      </w:ins>
      <w:ins w:id="290" w:author="Pablo Capilla Lasheras" w:date="2022-12-08T10:33:00Z">
        <w:r w:rsidR="00B02FF1">
          <w:rPr>
            <w:rFonts w:ascii="Times New Roman" w:hAnsi="Times New Roman" w:cs="Times New Roman"/>
            <w:lang w:val="en-GB"/>
          </w:rPr>
          <w:t xml:space="preserve"> redox response to pollutants in embryos (i.e., r</w:t>
        </w:r>
        <w:r w:rsidR="00B02FF1" w:rsidRPr="00B02FF1">
          <w:rPr>
            <w:rFonts w:ascii="Times New Roman" w:hAnsi="Times New Roman" w:cs="Times New Roman"/>
            <w:vertAlign w:val="superscript"/>
            <w:lang w:val="en-GB"/>
            <w:rPrChange w:id="291" w:author="Pablo Capilla Lasheras" w:date="2022-12-08T10:33:00Z">
              <w:rPr>
                <w:rFonts w:ascii="Times New Roman" w:hAnsi="Times New Roman" w:cs="Times New Roman"/>
                <w:lang w:val="en-GB"/>
              </w:rPr>
            </w:rPrChange>
          </w:rPr>
          <w:t>2</w:t>
        </w:r>
        <w:r w:rsidR="00B02FF1">
          <w:rPr>
            <w:rFonts w:ascii="Times New Roman" w:hAnsi="Times New Roman" w:cs="Times New Roman"/>
            <w:vertAlign w:val="subscript"/>
            <w:lang w:val="en-GB"/>
          </w:rPr>
          <w:t>marginal</w:t>
        </w:r>
        <w:r w:rsidR="00B02FF1">
          <w:rPr>
            <w:rFonts w:ascii="Times New Roman" w:hAnsi="Times New Roman" w:cs="Times New Roman"/>
            <w:lang w:val="en-GB"/>
          </w:rPr>
          <w:t xml:space="preserve"> = 7.96%)</w:t>
        </w:r>
      </w:ins>
      <w:ins w:id="292" w:author="Pablo Capilla Lasheras" w:date="2022-12-08T10:34:00Z">
        <w:r w:rsidR="00B02FF1">
          <w:rPr>
            <w:rFonts w:ascii="Times New Roman" w:hAnsi="Times New Roman" w:cs="Times New Roman"/>
            <w:lang w:val="en-GB"/>
          </w:rPr>
          <w:t>.</w:t>
        </w:r>
      </w:ins>
      <w:ins w:id="293" w:author="Pablo Capilla Lasheras" w:date="2022-12-08T10:32:00Z">
        <w:r w:rsidR="00B02FF1">
          <w:rPr>
            <w:rFonts w:ascii="Times New Roman" w:hAnsi="Times New Roman" w:cs="Times New Roman"/>
            <w:lang w:val="en-GB"/>
          </w:rPr>
          <w:t xml:space="preserve"> </w:t>
        </w:r>
      </w:ins>
      <w:r w:rsidR="002A6E8C">
        <w:rPr>
          <w:rFonts w:ascii="Times New Roman" w:hAnsi="Times New Roman" w:cs="Times New Roman"/>
          <w:lang w:val="en-GB"/>
        </w:rPr>
        <w:t xml:space="preserve">In tadpoles, </w:t>
      </w:r>
      <w:r w:rsidR="006A2CD6">
        <w:rPr>
          <w:rFonts w:ascii="Times New Roman" w:hAnsi="Times New Roman" w:cs="Times New Roman"/>
          <w:lang w:val="en-GB"/>
        </w:rPr>
        <w:t>pollutants increased</w:t>
      </w:r>
      <w:del w:id="294" w:author="Pablo Capilla Lasheras" w:date="2022-12-08T10:24:00Z">
        <w:r w:rsidR="00753EB7" w:rsidDel="00620920">
          <w:rPr>
            <w:rFonts w:ascii="Times New Roman" w:hAnsi="Times New Roman" w:cs="Times New Roman"/>
            <w:lang w:val="en-GB"/>
          </w:rPr>
          <w:delText>,</w:delText>
        </w:r>
      </w:del>
      <w:r w:rsidR="006A2CD6">
        <w:rPr>
          <w:rFonts w:ascii="Times New Roman" w:hAnsi="Times New Roman" w:cs="Times New Roman"/>
          <w:lang w:val="en-GB"/>
        </w:rPr>
        <w:t xml:space="preserve"> </w:t>
      </w:r>
      <w:r w:rsidR="00AA1C38">
        <w:rPr>
          <w:rFonts w:ascii="Times New Roman" w:hAnsi="Times New Roman" w:cs="Times New Roman"/>
          <w:lang w:val="en-GB"/>
        </w:rPr>
        <w:t>to a similar extent</w:t>
      </w:r>
      <w:del w:id="295" w:author="Pablo Capilla Lasheras" w:date="2022-12-08T10:24:00Z">
        <w:r w:rsidR="00753EB7" w:rsidDel="00620920">
          <w:rPr>
            <w:rFonts w:ascii="Times New Roman" w:hAnsi="Times New Roman" w:cs="Times New Roman"/>
            <w:lang w:val="en-GB"/>
          </w:rPr>
          <w:delText>,</w:delText>
        </w:r>
      </w:del>
      <w:r w:rsidR="00AA1C38">
        <w:rPr>
          <w:rFonts w:ascii="Times New Roman" w:hAnsi="Times New Roman" w:cs="Times New Roman"/>
          <w:lang w:val="en-GB"/>
        </w:rPr>
        <w:t xml:space="preserve"> </w:t>
      </w:r>
      <w:r w:rsidR="006A2CD6">
        <w:rPr>
          <w:rFonts w:ascii="Times New Roman" w:hAnsi="Times New Roman" w:cs="Times New Roman"/>
          <w:lang w:val="en-GB"/>
        </w:rPr>
        <w:t xml:space="preserve">the levels of the enzymatic and non-enzymatic </w:t>
      </w:r>
      <w:r w:rsidR="006119F0">
        <w:rPr>
          <w:rFonts w:ascii="Times New Roman" w:hAnsi="Times New Roman" w:cs="Times New Roman"/>
          <w:lang w:val="en-GB"/>
        </w:rPr>
        <w:t xml:space="preserve">antioxidants </w:t>
      </w:r>
      <w:r w:rsidR="00AA1C38">
        <w:rPr>
          <w:rFonts w:ascii="Times New Roman" w:hAnsi="Times New Roman" w:cs="Times New Roman"/>
          <w:lang w:val="en-GB"/>
        </w:rPr>
        <w:t>although 95%</w:t>
      </w:r>
      <w:del w:id="296" w:author="Pablo Capilla Lasheras" w:date="2022-12-08T10:24:00Z">
        <w:r w:rsidR="00AA1C38" w:rsidDel="00620920">
          <w:rPr>
            <w:rFonts w:ascii="Times New Roman" w:hAnsi="Times New Roman" w:cs="Times New Roman"/>
            <w:lang w:val="en-GB"/>
          </w:rPr>
          <w:delText xml:space="preserve"> </w:delText>
        </w:r>
      </w:del>
      <w:r w:rsidR="00AA1C38">
        <w:rPr>
          <w:rFonts w:ascii="Times New Roman" w:hAnsi="Times New Roman" w:cs="Times New Roman"/>
          <w:lang w:val="en-GB"/>
        </w:rPr>
        <w:t xml:space="preserve">CI </w:t>
      </w:r>
      <w:r w:rsidR="00221043">
        <w:rPr>
          <w:rFonts w:ascii="Times New Roman" w:hAnsi="Times New Roman" w:cs="Times New Roman"/>
          <w:lang w:val="en-GB"/>
        </w:rPr>
        <w:t>slightly</w:t>
      </w:r>
      <w:r w:rsidR="00AA1C38">
        <w:rPr>
          <w:rFonts w:ascii="Times New Roman" w:hAnsi="Times New Roman" w:cs="Times New Roman"/>
          <w:lang w:val="en-GB"/>
        </w:rPr>
        <w:t xml:space="preserve"> overlapped zero</w:t>
      </w:r>
      <w:r w:rsidR="006119F0">
        <w:rPr>
          <w:rFonts w:ascii="Times New Roman" w:hAnsi="Times New Roman" w:cs="Times New Roman"/>
          <w:lang w:val="en-GB"/>
        </w:rPr>
        <w:t xml:space="preserve"> </w:t>
      </w:r>
      <w:ins w:id="297" w:author="Pablo Capilla Lasheras" w:date="2022-12-08T10:24:00Z">
        <w:r w:rsidR="00620920">
          <w:rPr>
            <w:rFonts w:ascii="Times New Roman" w:hAnsi="Times New Roman" w:cs="Times New Roman"/>
            <w:lang w:val="en-GB"/>
          </w:rPr>
          <w:t xml:space="preserve">in both cases </w:t>
        </w:r>
      </w:ins>
      <w:r w:rsidR="006119F0">
        <w:rPr>
          <w:rFonts w:ascii="Times New Roman" w:hAnsi="Times New Roman" w:cs="Times New Roman"/>
          <w:lang w:val="en-GB"/>
        </w:rPr>
        <w:t>(</w:t>
      </w:r>
      <w:ins w:id="298" w:author="Pablo Capilla Lasheras" w:date="2022-12-08T10:24:00Z">
        <w:r w:rsidR="00620920">
          <w:rPr>
            <w:rFonts w:ascii="Times New Roman" w:hAnsi="Times New Roman" w:cs="Times New Roman"/>
            <w:lang w:val="en-GB"/>
          </w:rPr>
          <w:t>estimate ‘enzymatic</w:t>
        </w:r>
      </w:ins>
      <w:ins w:id="299" w:author="Pablo Capilla Lasheras" w:date="2022-12-08T10:25:00Z">
        <w:r w:rsidR="00620920">
          <w:rPr>
            <w:rFonts w:ascii="Times New Roman" w:hAnsi="Times New Roman" w:cs="Times New Roman"/>
            <w:lang w:val="en-GB"/>
          </w:rPr>
          <w:t xml:space="preserve">’ </w:t>
        </w:r>
      </w:ins>
      <w:r w:rsidR="00AA1C38">
        <w:rPr>
          <w:rFonts w:ascii="Times New Roman" w:hAnsi="Times New Roman" w:cs="Times New Roman"/>
          <w:lang w:val="en-GB"/>
        </w:rPr>
        <w:t>[95%</w:t>
      </w:r>
      <w:del w:id="300" w:author="Pablo Capilla Lasheras" w:date="2022-12-08T10:24:00Z">
        <w:r w:rsidR="00AA1C38" w:rsidDel="00620920">
          <w:rPr>
            <w:rFonts w:ascii="Times New Roman" w:hAnsi="Times New Roman" w:cs="Times New Roman"/>
            <w:lang w:val="en-GB"/>
          </w:rPr>
          <w:delText xml:space="preserve"> </w:delText>
        </w:r>
      </w:del>
      <w:r w:rsidR="00AA1C38">
        <w:rPr>
          <w:rFonts w:ascii="Times New Roman" w:hAnsi="Times New Roman" w:cs="Times New Roman"/>
          <w:lang w:val="en-GB"/>
        </w:rPr>
        <w:t>CI] = 0.1</w:t>
      </w:r>
      <w:ins w:id="301" w:author="Pablo Capilla Lasheras" w:date="2022-12-08T10:48:00Z">
        <w:r w:rsidR="00A61C04">
          <w:rPr>
            <w:rFonts w:ascii="Times New Roman" w:hAnsi="Times New Roman" w:cs="Times New Roman"/>
            <w:lang w:val="en-GB"/>
          </w:rPr>
          <w:t>78</w:t>
        </w:r>
      </w:ins>
      <w:del w:id="302" w:author="Pablo Capilla Lasheras" w:date="2022-12-08T10:48:00Z">
        <w:r w:rsidR="00AA1C38" w:rsidDel="00A61C04">
          <w:rPr>
            <w:rFonts w:ascii="Times New Roman" w:hAnsi="Times New Roman" w:cs="Times New Roman"/>
            <w:lang w:val="en-GB"/>
          </w:rPr>
          <w:delText>81</w:delText>
        </w:r>
      </w:del>
      <w:r w:rsidR="00AA1C38">
        <w:rPr>
          <w:rFonts w:ascii="Times New Roman" w:hAnsi="Times New Roman" w:cs="Times New Roman"/>
          <w:lang w:val="en-GB"/>
        </w:rPr>
        <w:t xml:space="preserve"> [-0.0</w:t>
      </w:r>
      <w:ins w:id="303" w:author="Pablo Capilla Lasheras" w:date="2022-12-08T10:48:00Z">
        <w:r w:rsidR="00A61C04">
          <w:rPr>
            <w:rFonts w:ascii="Times New Roman" w:hAnsi="Times New Roman" w:cs="Times New Roman"/>
            <w:lang w:val="en-GB"/>
          </w:rPr>
          <w:t>14</w:t>
        </w:r>
      </w:ins>
      <w:del w:id="304" w:author="Pablo Capilla Lasheras" w:date="2022-12-08T10:48:00Z">
        <w:r w:rsidR="00AA1C38" w:rsidDel="00A61C04">
          <w:rPr>
            <w:rFonts w:ascii="Times New Roman" w:hAnsi="Times New Roman" w:cs="Times New Roman"/>
            <w:lang w:val="en-GB"/>
          </w:rPr>
          <w:delText>01</w:delText>
        </w:r>
      </w:del>
      <w:ins w:id="305" w:author="Pablo Capilla Lasheras" w:date="2022-12-08T10:24:00Z">
        <w:r w:rsidR="00620920">
          <w:rPr>
            <w:rFonts w:ascii="Times New Roman" w:hAnsi="Times New Roman" w:cs="Times New Roman"/>
            <w:lang w:val="en-GB"/>
          </w:rPr>
          <w:t>,</w:t>
        </w:r>
      </w:ins>
      <w:del w:id="306" w:author="Pablo Capilla Lasheras" w:date="2022-12-08T10:24:00Z">
        <w:r w:rsidR="00AA1C38" w:rsidDel="00620920">
          <w:rPr>
            <w:rFonts w:ascii="Times New Roman" w:hAnsi="Times New Roman" w:cs="Times New Roman"/>
            <w:lang w:val="en-GB"/>
          </w:rPr>
          <w:delText xml:space="preserve"> –</w:delText>
        </w:r>
      </w:del>
      <w:r w:rsidR="00AA1C38">
        <w:rPr>
          <w:rFonts w:ascii="Times New Roman" w:hAnsi="Times New Roman" w:cs="Times New Roman"/>
          <w:lang w:val="en-GB"/>
        </w:rPr>
        <w:t xml:space="preserve"> 0.37</w:t>
      </w:r>
      <w:ins w:id="307" w:author="Pablo Capilla Lasheras" w:date="2022-12-08T10:48:00Z">
        <w:r w:rsidR="00A61C04">
          <w:rPr>
            <w:rFonts w:ascii="Times New Roman" w:hAnsi="Times New Roman" w:cs="Times New Roman"/>
            <w:lang w:val="en-GB"/>
          </w:rPr>
          <w:t>1</w:t>
        </w:r>
      </w:ins>
      <w:del w:id="308" w:author="Pablo Capilla Lasheras" w:date="2022-12-08T10:48:00Z">
        <w:r w:rsidR="00AA1C38" w:rsidDel="00A61C04">
          <w:rPr>
            <w:rFonts w:ascii="Times New Roman" w:hAnsi="Times New Roman" w:cs="Times New Roman"/>
            <w:lang w:val="en-GB"/>
          </w:rPr>
          <w:delText>0</w:delText>
        </w:r>
      </w:del>
      <w:r w:rsidR="00AA1C38">
        <w:rPr>
          <w:rFonts w:ascii="Times New Roman" w:hAnsi="Times New Roman" w:cs="Times New Roman"/>
          <w:lang w:val="en-GB"/>
        </w:rPr>
        <w:t xml:space="preserve">] and </w:t>
      </w:r>
      <w:ins w:id="309" w:author="Pablo Capilla Lasheras" w:date="2022-12-08T10:25:00Z">
        <w:r w:rsidR="00620920">
          <w:rPr>
            <w:rFonts w:ascii="Times New Roman" w:hAnsi="Times New Roman" w:cs="Times New Roman"/>
            <w:lang w:val="en-GB"/>
          </w:rPr>
          <w:t xml:space="preserve">estimate ‘non-enzymatic’ </w:t>
        </w:r>
      </w:ins>
      <w:r w:rsidR="00AA1C38">
        <w:rPr>
          <w:rFonts w:ascii="Times New Roman" w:hAnsi="Times New Roman" w:cs="Times New Roman"/>
          <w:lang w:val="en-GB"/>
        </w:rPr>
        <w:t>[95%</w:t>
      </w:r>
      <w:del w:id="310" w:author="Pablo Capilla Lasheras" w:date="2022-12-08T10:25:00Z">
        <w:r w:rsidR="00AA1C38" w:rsidDel="00620920">
          <w:rPr>
            <w:rFonts w:ascii="Times New Roman" w:hAnsi="Times New Roman" w:cs="Times New Roman"/>
            <w:lang w:val="en-GB"/>
          </w:rPr>
          <w:delText xml:space="preserve"> </w:delText>
        </w:r>
      </w:del>
      <w:r w:rsidR="00AA1C38">
        <w:rPr>
          <w:rFonts w:ascii="Times New Roman" w:hAnsi="Times New Roman" w:cs="Times New Roman"/>
          <w:lang w:val="en-GB"/>
        </w:rPr>
        <w:t>CI] = 0.20</w:t>
      </w:r>
      <w:ins w:id="311" w:author="Pablo Capilla Lasheras" w:date="2022-12-08T10:48:00Z">
        <w:r w:rsidR="00A61C04">
          <w:rPr>
            <w:rFonts w:ascii="Times New Roman" w:hAnsi="Times New Roman" w:cs="Times New Roman"/>
            <w:lang w:val="en-GB"/>
          </w:rPr>
          <w:t>1</w:t>
        </w:r>
      </w:ins>
      <w:del w:id="312" w:author="Pablo Capilla Lasheras" w:date="2022-12-08T10:48:00Z">
        <w:r w:rsidR="00AA1C38" w:rsidDel="00A61C04">
          <w:rPr>
            <w:rFonts w:ascii="Times New Roman" w:hAnsi="Times New Roman" w:cs="Times New Roman"/>
            <w:lang w:val="en-GB"/>
          </w:rPr>
          <w:delText>3</w:delText>
        </w:r>
      </w:del>
      <w:r w:rsidR="00AA1C38">
        <w:rPr>
          <w:rFonts w:ascii="Times New Roman" w:hAnsi="Times New Roman" w:cs="Times New Roman"/>
          <w:lang w:val="en-GB"/>
        </w:rPr>
        <w:t xml:space="preserve"> [-0.0</w:t>
      </w:r>
      <w:ins w:id="313" w:author="Pablo Capilla Lasheras" w:date="2022-12-08T10:48:00Z">
        <w:r w:rsidR="00A61C04">
          <w:rPr>
            <w:rFonts w:ascii="Times New Roman" w:hAnsi="Times New Roman" w:cs="Times New Roman"/>
            <w:lang w:val="en-GB"/>
          </w:rPr>
          <w:t>14</w:t>
        </w:r>
      </w:ins>
      <w:del w:id="314" w:author="Pablo Capilla Lasheras" w:date="2022-12-08T10:48:00Z">
        <w:r w:rsidR="00AA1C38" w:rsidDel="00A61C04">
          <w:rPr>
            <w:rFonts w:ascii="Times New Roman" w:hAnsi="Times New Roman" w:cs="Times New Roman"/>
            <w:lang w:val="en-GB"/>
          </w:rPr>
          <w:delText>08</w:delText>
        </w:r>
      </w:del>
      <w:ins w:id="315" w:author="Pablo Capilla Lasheras" w:date="2022-12-08T10:25:00Z">
        <w:r w:rsidR="00620920">
          <w:rPr>
            <w:rFonts w:ascii="Times New Roman" w:hAnsi="Times New Roman" w:cs="Times New Roman"/>
            <w:lang w:val="en-GB"/>
          </w:rPr>
          <w:t>,</w:t>
        </w:r>
      </w:ins>
      <w:del w:id="316" w:author="Pablo Capilla Lasheras" w:date="2022-12-08T10:25:00Z">
        <w:r w:rsidR="00AA1C38" w:rsidDel="00620920">
          <w:rPr>
            <w:rFonts w:ascii="Times New Roman" w:hAnsi="Times New Roman" w:cs="Times New Roman"/>
            <w:lang w:val="en-GB"/>
          </w:rPr>
          <w:delText xml:space="preserve"> –</w:delText>
        </w:r>
      </w:del>
      <w:r w:rsidR="00AA1C38">
        <w:rPr>
          <w:rFonts w:ascii="Times New Roman" w:hAnsi="Times New Roman" w:cs="Times New Roman"/>
          <w:lang w:val="en-GB"/>
        </w:rPr>
        <w:t xml:space="preserve"> 0.41</w:t>
      </w:r>
      <w:ins w:id="317" w:author="Pablo Capilla Lasheras" w:date="2022-12-08T10:48:00Z">
        <w:r w:rsidR="00A61C04">
          <w:rPr>
            <w:rFonts w:ascii="Times New Roman" w:hAnsi="Times New Roman" w:cs="Times New Roman"/>
            <w:lang w:val="en-GB"/>
          </w:rPr>
          <w:t>5</w:t>
        </w:r>
      </w:ins>
      <w:del w:id="318" w:author="Pablo Capilla Lasheras" w:date="2022-12-08T10:48:00Z">
        <w:r w:rsidR="00AA1C38" w:rsidDel="00A61C04">
          <w:rPr>
            <w:rFonts w:ascii="Times New Roman" w:hAnsi="Times New Roman" w:cs="Times New Roman"/>
            <w:lang w:val="en-GB"/>
          </w:rPr>
          <w:delText>4</w:delText>
        </w:r>
      </w:del>
      <w:r w:rsidR="00AA1C38">
        <w:rPr>
          <w:rFonts w:ascii="Times New Roman" w:hAnsi="Times New Roman" w:cs="Times New Roman"/>
          <w:lang w:val="en-GB"/>
        </w:rPr>
        <w:t>]</w:t>
      </w:r>
      <w:del w:id="319" w:author="Pablo Capilla Lasheras" w:date="2022-12-08T10:25:00Z">
        <w:r w:rsidR="00BB39CB" w:rsidDel="00620920">
          <w:rPr>
            <w:rFonts w:ascii="Times New Roman" w:hAnsi="Times New Roman" w:cs="Times New Roman"/>
            <w:lang w:val="en-GB"/>
          </w:rPr>
          <w:delText>, respectively</w:delText>
        </w:r>
      </w:del>
      <w:r w:rsidR="00221043">
        <w:rPr>
          <w:rFonts w:ascii="Times New Roman" w:hAnsi="Times New Roman" w:cs="Times New Roman"/>
          <w:lang w:val="en-GB"/>
        </w:rPr>
        <w:t xml:space="preserve">; </w:t>
      </w:r>
      <w:r w:rsidR="00753EB7">
        <w:rPr>
          <w:rFonts w:ascii="Times New Roman" w:hAnsi="Times New Roman" w:cs="Times New Roman"/>
          <w:lang w:val="en-GB"/>
        </w:rPr>
        <w:t>Figure X</w:t>
      </w:r>
      <w:r w:rsidR="00AA1C38">
        <w:rPr>
          <w:rFonts w:ascii="Times New Roman" w:hAnsi="Times New Roman" w:cs="Times New Roman"/>
          <w:lang w:val="en-GB"/>
        </w:rPr>
        <w:t>). In contrast, the effect of pollutants on lipid peroxidation was unnoticeable</w:t>
      </w:r>
      <w:r w:rsidR="00753EB7">
        <w:rPr>
          <w:rFonts w:ascii="Times New Roman" w:hAnsi="Times New Roman" w:cs="Times New Roman"/>
          <w:lang w:val="en-GB"/>
        </w:rPr>
        <w:t xml:space="preserve"> in tadpoles</w:t>
      </w:r>
      <w:r w:rsidR="00AA1C38">
        <w:rPr>
          <w:rFonts w:ascii="Times New Roman" w:hAnsi="Times New Roman" w:cs="Times New Roman"/>
          <w:lang w:val="en-GB"/>
        </w:rPr>
        <w:t xml:space="preserve"> (</w:t>
      </w:r>
      <w:ins w:id="320" w:author="Pablo Capilla Lasheras" w:date="2022-12-08T10:25:00Z">
        <w:r w:rsidR="00620920">
          <w:rPr>
            <w:rFonts w:ascii="Times New Roman" w:hAnsi="Times New Roman" w:cs="Times New Roman"/>
            <w:lang w:val="en-GB"/>
          </w:rPr>
          <w:t xml:space="preserve">estimate </w:t>
        </w:r>
      </w:ins>
      <w:r w:rsidR="00AA1C38">
        <w:rPr>
          <w:rFonts w:ascii="Times New Roman" w:hAnsi="Times New Roman" w:cs="Times New Roman"/>
          <w:lang w:val="en-GB"/>
        </w:rPr>
        <w:t>[95%</w:t>
      </w:r>
      <w:del w:id="321" w:author="Pablo Capilla Lasheras" w:date="2022-12-08T10:25:00Z">
        <w:r w:rsidR="00AA1C38" w:rsidDel="00620920">
          <w:rPr>
            <w:rFonts w:ascii="Times New Roman" w:hAnsi="Times New Roman" w:cs="Times New Roman"/>
            <w:lang w:val="en-GB"/>
          </w:rPr>
          <w:delText xml:space="preserve"> </w:delText>
        </w:r>
      </w:del>
      <w:r w:rsidR="00AA1C38">
        <w:rPr>
          <w:rFonts w:ascii="Times New Roman" w:hAnsi="Times New Roman" w:cs="Times New Roman"/>
          <w:lang w:val="en-GB"/>
        </w:rPr>
        <w:t>CI] = 0.06</w:t>
      </w:r>
      <w:del w:id="322" w:author="Pablo Capilla Lasheras" w:date="2022-12-08T10:48:00Z">
        <w:r w:rsidR="00AA1C38" w:rsidDel="00A61C04">
          <w:rPr>
            <w:rFonts w:ascii="Times New Roman" w:hAnsi="Times New Roman" w:cs="Times New Roman"/>
            <w:lang w:val="en-GB"/>
          </w:rPr>
          <w:delText>8</w:delText>
        </w:r>
      </w:del>
      <w:ins w:id="323" w:author="Pablo Capilla Lasheras" w:date="2022-12-08T10:48:00Z">
        <w:r w:rsidR="00A61C04">
          <w:rPr>
            <w:rFonts w:ascii="Times New Roman" w:hAnsi="Times New Roman" w:cs="Times New Roman"/>
            <w:lang w:val="en-GB"/>
          </w:rPr>
          <w:t>1</w:t>
        </w:r>
      </w:ins>
      <w:r w:rsidR="00AA1C38">
        <w:rPr>
          <w:rFonts w:ascii="Times New Roman" w:hAnsi="Times New Roman" w:cs="Times New Roman"/>
          <w:lang w:val="en-GB"/>
        </w:rPr>
        <w:t xml:space="preserve"> [-0.1</w:t>
      </w:r>
      <w:ins w:id="324" w:author="Pablo Capilla Lasheras" w:date="2022-12-08T10:48:00Z">
        <w:r w:rsidR="00A61C04">
          <w:rPr>
            <w:rFonts w:ascii="Times New Roman" w:hAnsi="Times New Roman" w:cs="Times New Roman"/>
            <w:lang w:val="en-GB"/>
          </w:rPr>
          <w:t>50</w:t>
        </w:r>
      </w:ins>
      <w:del w:id="325" w:author="Pablo Capilla Lasheras" w:date="2022-12-08T10:48:00Z">
        <w:r w:rsidR="00AA1C38" w:rsidDel="00A61C04">
          <w:rPr>
            <w:rFonts w:ascii="Times New Roman" w:hAnsi="Times New Roman" w:cs="Times New Roman"/>
            <w:lang w:val="en-GB"/>
          </w:rPr>
          <w:delText>39</w:delText>
        </w:r>
      </w:del>
      <w:ins w:id="326" w:author="Pablo Capilla Lasheras" w:date="2022-12-08T10:25:00Z">
        <w:r w:rsidR="00620920">
          <w:rPr>
            <w:rFonts w:ascii="Times New Roman" w:hAnsi="Times New Roman" w:cs="Times New Roman"/>
            <w:lang w:val="en-GB"/>
          </w:rPr>
          <w:t>,</w:t>
        </w:r>
      </w:ins>
      <w:del w:id="327" w:author="Pablo Capilla Lasheras" w:date="2022-12-08T10:25:00Z">
        <w:r w:rsidR="00AA1C38" w:rsidDel="00620920">
          <w:rPr>
            <w:rFonts w:ascii="Times New Roman" w:hAnsi="Times New Roman" w:cs="Times New Roman"/>
            <w:lang w:val="en-GB"/>
          </w:rPr>
          <w:delText xml:space="preserve"> –</w:delText>
        </w:r>
      </w:del>
      <w:r w:rsidR="00AA1C38">
        <w:rPr>
          <w:rFonts w:ascii="Times New Roman" w:hAnsi="Times New Roman" w:cs="Times New Roman"/>
          <w:lang w:val="en-GB"/>
        </w:rPr>
        <w:t xml:space="preserve"> 0.27</w:t>
      </w:r>
      <w:ins w:id="328" w:author="Pablo Capilla Lasheras" w:date="2022-12-08T10:48:00Z">
        <w:r w:rsidR="00A61C04">
          <w:rPr>
            <w:rFonts w:ascii="Times New Roman" w:hAnsi="Times New Roman" w:cs="Times New Roman"/>
            <w:lang w:val="en-GB"/>
          </w:rPr>
          <w:t>1</w:t>
        </w:r>
      </w:ins>
      <w:del w:id="329" w:author="Pablo Capilla Lasheras" w:date="2022-12-08T10:48:00Z">
        <w:r w:rsidR="00AA1C38" w:rsidDel="00A61C04">
          <w:rPr>
            <w:rFonts w:ascii="Times New Roman" w:hAnsi="Times New Roman" w:cs="Times New Roman"/>
            <w:lang w:val="en-GB"/>
          </w:rPr>
          <w:delText>4</w:delText>
        </w:r>
      </w:del>
      <w:r w:rsidR="00AA1C38">
        <w:rPr>
          <w:rFonts w:ascii="Times New Roman" w:hAnsi="Times New Roman" w:cs="Times New Roman"/>
          <w:lang w:val="en-GB"/>
        </w:rPr>
        <w:t>]</w:t>
      </w:r>
      <w:r w:rsidR="00753EB7">
        <w:rPr>
          <w:rFonts w:ascii="Times New Roman" w:hAnsi="Times New Roman" w:cs="Times New Roman"/>
          <w:lang w:val="en-GB"/>
        </w:rPr>
        <w:t xml:space="preserve">; </w:t>
      </w:r>
      <w:del w:id="330" w:author="Pablo Capilla Lasheras" w:date="2022-12-08T10:25:00Z">
        <w:r w:rsidR="00753EB7" w:rsidDel="00620920">
          <w:rPr>
            <w:rFonts w:ascii="Times New Roman" w:hAnsi="Times New Roman" w:cs="Times New Roman"/>
            <w:lang w:val="en-GB"/>
          </w:rPr>
          <w:delText xml:space="preserve">; </w:delText>
        </w:r>
      </w:del>
      <w:r w:rsidR="00753EB7">
        <w:rPr>
          <w:rFonts w:ascii="Times New Roman" w:hAnsi="Times New Roman" w:cs="Times New Roman"/>
          <w:lang w:val="en-GB"/>
        </w:rPr>
        <w:t>Figure X</w:t>
      </w:r>
      <w:r w:rsidR="00AA1C38">
        <w:rPr>
          <w:rFonts w:ascii="Times New Roman" w:hAnsi="Times New Roman" w:cs="Times New Roman"/>
          <w:lang w:val="en-GB"/>
        </w:rPr>
        <w:t>).</w:t>
      </w:r>
      <w:r w:rsidR="004E0B72">
        <w:rPr>
          <w:rFonts w:ascii="Times New Roman" w:hAnsi="Times New Roman" w:cs="Times New Roman"/>
          <w:lang w:val="en-GB"/>
        </w:rPr>
        <w:t xml:space="preserve"> </w:t>
      </w:r>
      <w:ins w:id="331" w:author="Pablo Capilla Lasheras" w:date="2022-12-08T10:49:00Z">
        <w:r w:rsidR="00A61C04">
          <w:rPr>
            <w:rFonts w:ascii="Times New Roman" w:hAnsi="Times New Roman" w:cs="Times New Roman"/>
            <w:lang w:val="en-GB"/>
          </w:rPr>
          <w:t>Redox marker explained 0.59% of the overall variation in redox response to pollutants in tadpoles (i.e., r</w:t>
        </w:r>
        <w:r w:rsidR="00A61C04" w:rsidRPr="00A870DE">
          <w:rPr>
            <w:rFonts w:ascii="Times New Roman" w:hAnsi="Times New Roman" w:cs="Times New Roman"/>
            <w:vertAlign w:val="superscript"/>
            <w:lang w:val="en-GB"/>
          </w:rPr>
          <w:t>2</w:t>
        </w:r>
        <w:r w:rsidR="00A61C04">
          <w:rPr>
            <w:rFonts w:ascii="Times New Roman" w:hAnsi="Times New Roman" w:cs="Times New Roman"/>
            <w:vertAlign w:val="subscript"/>
            <w:lang w:val="en-GB"/>
          </w:rPr>
          <w:t>marginal</w:t>
        </w:r>
        <w:r w:rsidR="00A61C04">
          <w:rPr>
            <w:rFonts w:ascii="Times New Roman" w:hAnsi="Times New Roman" w:cs="Times New Roman"/>
            <w:lang w:val="en-GB"/>
          </w:rPr>
          <w:t xml:space="preserve"> = 0.59%).</w:t>
        </w:r>
      </w:ins>
      <w:ins w:id="332" w:author="Pablo Capilla Lasheras" w:date="2022-12-08T10:51:00Z">
        <w:r w:rsidR="00A61C04">
          <w:rPr>
            <w:rFonts w:ascii="Times New Roman" w:hAnsi="Times New Roman" w:cs="Times New Roman"/>
            <w:lang w:val="en-GB"/>
          </w:rPr>
          <w:t xml:space="preserve"> </w:t>
        </w:r>
      </w:ins>
      <w:r w:rsidR="004E0B72">
        <w:rPr>
          <w:rFonts w:ascii="Times New Roman" w:hAnsi="Times New Roman" w:cs="Times New Roman"/>
          <w:lang w:val="en-GB"/>
        </w:rPr>
        <w:t xml:space="preserve">In adults, </w:t>
      </w:r>
      <w:r w:rsidR="00B922AD">
        <w:rPr>
          <w:rFonts w:ascii="Times New Roman" w:hAnsi="Times New Roman" w:cs="Times New Roman"/>
          <w:lang w:val="en-GB"/>
        </w:rPr>
        <w:t xml:space="preserve">while </w:t>
      </w:r>
      <w:r w:rsidR="006119F0">
        <w:rPr>
          <w:rFonts w:ascii="Times New Roman" w:hAnsi="Times New Roman" w:cs="Times New Roman"/>
          <w:lang w:val="en-GB"/>
        </w:rPr>
        <w:t xml:space="preserve">pollutants had a </w:t>
      </w:r>
      <w:del w:id="333" w:author="Pablo Capilla Lasheras" w:date="2022-12-08T10:25:00Z">
        <w:r w:rsidR="004E0B72" w:rsidDel="00620920">
          <w:rPr>
            <w:rFonts w:ascii="Times New Roman" w:hAnsi="Times New Roman" w:cs="Times New Roman"/>
            <w:lang w:val="en-GB"/>
          </w:rPr>
          <w:delText xml:space="preserve">little </w:delText>
        </w:r>
      </w:del>
      <w:ins w:id="334" w:author="Pablo Capilla Lasheras" w:date="2022-12-08T10:25:00Z">
        <w:r w:rsidR="00620920">
          <w:rPr>
            <w:rFonts w:ascii="Times New Roman" w:hAnsi="Times New Roman" w:cs="Times New Roman"/>
            <w:lang w:val="en-GB"/>
          </w:rPr>
          <w:t xml:space="preserve">weak </w:t>
        </w:r>
      </w:ins>
      <w:r w:rsidR="004E0B72">
        <w:rPr>
          <w:rFonts w:ascii="Times New Roman" w:hAnsi="Times New Roman" w:cs="Times New Roman"/>
          <w:lang w:val="en-GB"/>
        </w:rPr>
        <w:t xml:space="preserve">effect both on the enzymatic </w:t>
      </w:r>
      <w:r w:rsidR="00B922AD">
        <w:rPr>
          <w:rFonts w:ascii="Times New Roman" w:hAnsi="Times New Roman" w:cs="Times New Roman"/>
          <w:lang w:val="en-GB"/>
        </w:rPr>
        <w:t>(</w:t>
      </w:r>
      <w:ins w:id="335" w:author="Pablo Capilla Lasheras" w:date="2022-12-08T10:25:00Z">
        <w:r w:rsidR="00620920">
          <w:rPr>
            <w:rFonts w:ascii="Times New Roman" w:hAnsi="Times New Roman" w:cs="Times New Roman"/>
            <w:lang w:val="en-GB"/>
          </w:rPr>
          <w:t xml:space="preserve">estimate </w:t>
        </w:r>
      </w:ins>
      <w:r w:rsidR="00B922AD">
        <w:rPr>
          <w:rFonts w:ascii="Times New Roman" w:hAnsi="Times New Roman" w:cs="Times New Roman"/>
          <w:lang w:val="en-GB"/>
        </w:rPr>
        <w:t>[95%</w:t>
      </w:r>
      <w:del w:id="336" w:author="Pablo Capilla Lasheras" w:date="2022-12-08T10:26:00Z">
        <w:r w:rsidR="00B922AD" w:rsidDel="00620920">
          <w:rPr>
            <w:rFonts w:ascii="Times New Roman" w:hAnsi="Times New Roman" w:cs="Times New Roman"/>
            <w:lang w:val="en-GB"/>
          </w:rPr>
          <w:delText xml:space="preserve"> </w:delText>
        </w:r>
      </w:del>
      <w:r w:rsidR="00B922AD">
        <w:rPr>
          <w:rFonts w:ascii="Times New Roman" w:hAnsi="Times New Roman" w:cs="Times New Roman"/>
          <w:lang w:val="en-GB"/>
        </w:rPr>
        <w:t>CI] = 0.</w:t>
      </w:r>
      <w:ins w:id="337" w:author="Pablo Capilla Lasheras" w:date="2022-12-08T10:53:00Z">
        <w:r w:rsidR="00A61C04">
          <w:rPr>
            <w:rFonts w:ascii="Times New Roman" w:hAnsi="Times New Roman" w:cs="Times New Roman"/>
            <w:lang w:val="en-GB"/>
          </w:rPr>
          <w:t>112</w:t>
        </w:r>
      </w:ins>
      <w:del w:id="338" w:author="Pablo Capilla Lasheras" w:date="2022-12-08T10:53:00Z">
        <w:r w:rsidR="00B922AD" w:rsidDel="00A61C04">
          <w:rPr>
            <w:rFonts w:ascii="Times New Roman" w:hAnsi="Times New Roman" w:cs="Times New Roman"/>
            <w:lang w:val="en-GB"/>
          </w:rPr>
          <w:delText>071</w:delText>
        </w:r>
      </w:del>
      <w:r w:rsidR="00B922AD">
        <w:rPr>
          <w:rFonts w:ascii="Times New Roman" w:hAnsi="Times New Roman" w:cs="Times New Roman"/>
          <w:lang w:val="en-GB"/>
        </w:rPr>
        <w:t xml:space="preserve"> [-0.</w:t>
      </w:r>
      <w:del w:id="339" w:author="Pablo Capilla Lasheras" w:date="2022-12-08T10:53:00Z">
        <w:r w:rsidR="00B922AD" w:rsidDel="00A61C04">
          <w:rPr>
            <w:rFonts w:ascii="Times New Roman" w:hAnsi="Times New Roman" w:cs="Times New Roman"/>
            <w:lang w:val="en-GB"/>
          </w:rPr>
          <w:delText>0</w:delText>
        </w:r>
      </w:del>
      <w:ins w:id="340" w:author="Pablo Capilla Lasheras" w:date="2022-12-08T10:53:00Z">
        <w:r w:rsidR="00A61C04">
          <w:rPr>
            <w:rFonts w:ascii="Times New Roman" w:hAnsi="Times New Roman" w:cs="Times New Roman"/>
            <w:lang w:val="en-GB"/>
          </w:rPr>
          <w:t>123</w:t>
        </w:r>
      </w:ins>
      <w:del w:id="341" w:author="Pablo Capilla Lasheras" w:date="2022-12-08T10:53:00Z">
        <w:r w:rsidR="00B922AD" w:rsidDel="00A61C04">
          <w:rPr>
            <w:rFonts w:ascii="Times New Roman" w:hAnsi="Times New Roman" w:cs="Times New Roman"/>
            <w:lang w:val="en-GB"/>
          </w:rPr>
          <w:delText>80</w:delText>
        </w:r>
      </w:del>
      <w:ins w:id="342" w:author="Pablo Capilla Lasheras" w:date="2022-12-08T10:26:00Z">
        <w:r w:rsidR="00620920">
          <w:rPr>
            <w:rFonts w:ascii="Times New Roman" w:hAnsi="Times New Roman" w:cs="Times New Roman"/>
            <w:lang w:val="en-GB"/>
          </w:rPr>
          <w:t>,</w:t>
        </w:r>
      </w:ins>
      <w:del w:id="343" w:author="Pablo Capilla Lasheras" w:date="2022-12-08T10:26:00Z">
        <w:r w:rsidR="00B922AD" w:rsidDel="00620920">
          <w:rPr>
            <w:rFonts w:ascii="Times New Roman" w:hAnsi="Times New Roman" w:cs="Times New Roman"/>
            <w:lang w:val="en-GB"/>
          </w:rPr>
          <w:delText xml:space="preserve"> –</w:delText>
        </w:r>
      </w:del>
      <w:r w:rsidR="00B922AD">
        <w:rPr>
          <w:rFonts w:ascii="Times New Roman" w:hAnsi="Times New Roman" w:cs="Times New Roman"/>
          <w:lang w:val="en-GB"/>
        </w:rPr>
        <w:t xml:space="preserve"> 0.</w:t>
      </w:r>
      <w:ins w:id="344" w:author="Pablo Capilla Lasheras" w:date="2022-12-08T10:53:00Z">
        <w:r w:rsidR="00A61C04">
          <w:rPr>
            <w:rFonts w:ascii="Times New Roman" w:hAnsi="Times New Roman" w:cs="Times New Roman"/>
            <w:lang w:val="en-GB"/>
          </w:rPr>
          <w:t>347</w:t>
        </w:r>
      </w:ins>
      <w:del w:id="345" w:author="Pablo Capilla Lasheras" w:date="2022-12-08T10:53:00Z">
        <w:r w:rsidR="00B922AD" w:rsidDel="00A61C04">
          <w:rPr>
            <w:rFonts w:ascii="Times New Roman" w:hAnsi="Times New Roman" w:cs="Times New Roman"/>
            <w:lang w:val="en-GB"/>
          </w:rPr>
          <w:delText>223</w:delText>
        </w:r>
      </w:del>
      <w:r w:rsidR="00B922AD">
        <w:rPr>
          <w:rFonts w:ascii="Times New Roman" w:hAnsi="Times New Roman" w:cs="Times New Roman"/>
          <w:lang w:val="en-GB"/>
        </w:rPr>
        <w:t>]</w:t>
      </w:r>
      <w:r w:rsidR="00753EB7">
        <w:rPr>
          <w:rFonts w:ascii="Times New Roman" w:hAnsi="Times New Roman" w:cs="Times New Roman"/>
          <w:lang w:val="en-GB"/>
        </w:rPr>
        <w:t xml:space="preserve">; </w:t>
      </w:r>
      <w:del w:id="346" w:author="Pablo Capilla Lasheras" w:date="2022-12-08T10:26:00Z">
        <w:r w:rsidR="00753EB7" w:rsidDel="00620920">
          <w:rPr>
            <w:rFonts w:ascii="Times New Roman" w:hAnsi="Times New Roman" w:cs="Times New Roman"/>
            <w:lang w:val="en-GB"/>
          </w:rPr>
          <w:delText xml:space="preserve">; </w:delText>
        </w:r>
      </w:del>
      <w:r w:rsidR="00753EB7">
        <w:rPr>
          <w:rFonts w:ascii="Times New Roman" w:hAnsi="Times New Roman" w:cs="Times New Roman"/>
          <w:lang w:val="en-GB"/>
        </w:rPr>
        <w:t>Figure X</w:t>
      </w:r>
      <w:r w:rsidR="00B922AD">
        <w:rPr>
          <w:rFonts w:ascii="Times New Roman" w:hAnsi="Times New Roman" w:cs="Times New Roman"/>
          <w:lang w:val="en-GB"/>
        </w:rPr>
        <w:t xml:space="preserve">) </w:t>
      </w:r>
      <w:r w:rsidR="00CC48FB">
        <w:rPr>
          <w:rFonts w:ascii="Times New Roman" w:hAnsi="Times New Roman" w:cs="Times New Roman"/>
          <w:lang w:val="en-GB"/>
        </w:rPr>
        <w:t>and non-</w:t>
      </w:r>
      <w:r w:rsidR="004E0B72">
        <w:rPr>
          <w:rFonts w:ascii="Times New Roman" w:hAnsi="Times New Roman" w:cs="Times New Roman"/>
          <w:lang w:val="en-GB"/>
        </w:rPr>
        <w:t xml:space="preserve">enzymatic </w:t>
      </w:r>
      <w:r w:rsidR="00975D7E">
        <w:rPr>
          <w:rFonts w:ascii="Times New Roman" w:hAnsi="Times New Roman" w:cs="Times New Roman"/>
          <w:lang w:val="en-GB"/>
        </w:rPr>
        <w:t xml:space="preserve">antioxidants </w:t>
      </w:r>
      <w:r w:rsidR="00B922AD">
        <w:rPr>
          <w:rFonts w:ascii="Times New Roman" w:hAnsi="Times New Roman" w:cs="Times New Roman"/>
          <w:lang w:val="en-GB"/>
        </w:rPr>
        <w:t>(</w:t>
      </w:r>
      <w:ins w:id="347" w:author="Pablo Capilla Lasheras" w:date="2022-12-08T10:26:00Z">
        <w:r w:rsidR="00620920">
          <w:rPr>
            <w:rFonts w:ascii="Times New Roman" w:hAnsi="Times New Roman" w:cs="Times New Roman"/>
            <w:lang w:val="en-GB"/>
          </w:rPr>
          <w:t xml:space="preserve">estimate </w:t>
        </w:r>
      </w:ins>
      <w:r w:rsidR="00B922AD">
        <w:rPr>
          <w:rFonts w:ascii="Times New Roman" w:hAnsi="Times New Roman" w:cs="Times New Roman"/>
          <w:lang w:val="en-GB"/>
        </w:rPr>
        <w:t>[95%</w:t>
      </w:r>
      <w:del w:id="348" w:author="Pablo Capilla Lasheras" w:date="2022-12-08T10:26:00Z">
        <w:r w:rsidR="00B922AD" w:rsidDel="00620920">
          <w:rPr>
            <w:rFonts w:ascii="Times New Roman" w:hAnsi="Times New Roman" w:cs="Times New Roman"/>
            <w:lang w:val="en-GB"/>
          </w:rPr>
          <w:delText xml:space="preserve"> </w:delText>
        </w:r>
      </w:del>
      <w:r w:rsidR="00B922AD">
        <w:rPr>
          <w:rFonts w:ascii="Times New Roman" w:hAnsi="Times New Roman" w:cs="Times New Roman"/>
          <w:lang w:val="en-GB"/>
        </w:rPr>
        <w:t>CI] = 0.</w:t>
      </w:r>
      <w:ins w:id="349" w:author="Pablo Capilla Lasheras" w:date="2022-12-08T10:53:00Z">
        <w:r w:rsidR="00A61C04">
          <w:rPr>
            <w:rFonts w:ascii="Times New Roman" w:hAnsi="Times New Roman" w:cs="Times New Roman"/>
            <w:lang w:val="en-GB"/>
          </w:rPr>
          <w:t>110</w:t>
        </w:r>
      </w:ins>
      <w:del w:id="350" w:author="Pablo Capilla Lasheras" w:date="2022-12-08T10:53:00Z">
        <w:r w:rsidR="00B922AD" w:rsidDel="00A61C04">
          <w:rPr>
            <w:rFonts w:ascii="Times New Roman" w:hAnsi="Times New Roman" w:cs="Times New Roman"/>
            <w:lang w:val="en-GB"/>
          </w:rPr>
          <w:delText>076</w:delText>
        </w:r>
      </w:del>
      <w:r w:rsidR="00B922AD">
        <w:rPr>
          <w:rFonts w:ascii="Times New Roman" w:hAnsi="Times New Roman" w:cs="Times New Roman"/>
          <w:lang w:val="en-GB"/>
        </w:rPr>
        <w:t xml:space="preserve"> [-0.</w:t>
      </w:r>
      <w:ins w:id="351" w:author="Pablo Capilla Lasheras" w:date="2022-12-08T10:53:00Z">
        <w:r w:rsidR="00A61C04">
          <w:rPr>
            <w:rFonts w:ascii="Times New Roman" w:hAnsi="Times New Roman" w:cs="Times New Roman"/>
            <w:lang w:val="en-GB"/>
          </w:rPr>
          <w:t>130</w:t>
        </w:r>
      </w:ins>
      <w:del w:id="352" w:author="Pablo Capilla Lasheras" w:date="2022-12-08T10:53:00Z">
        <w:r w:rsidR="00B922AD" w:rsidDel="00A61C04">
          <w:rPr>
            <w:rFonts w:ascii="Times New Roman" w:hAnsi="Times New Roman" w:cs="Times New Roman"/>
            <w:lang w:val="en-GB"/>
          </w:rPr>
          <w:delText>083</w:delText>
        </w:r>
      </w:del>
      <w:ins w:id="353" w:author="Pablo Capilla Lasheras" w:date="2022-12-08T10:26:00Z">
        <w:r w:rsidR="00620920">
          <w:rPr>
            <w:rFonts w:ascii="Times New Roman" w:hAnsi="Times New Roman" w:cs="Times New Roman"/>
            <w:lang w:val="en-GB"/>
          </w:rPr>
          <w:t>,</w:t>
        </w:r>
      </w:ins>
      <w:del w:id="354" w:author="Pablo Capilla Lasheras" w:date="2022-12-08T10:26:00Z">
        <w:r w:rsidR="00B922AD" w:rsidDel="00620920">
          <w:rPr>
            <w:rFonts w:ascii="Times New Roman" w:hAnsi="Times New Roman" w:cs="Times New Roman"/>
            <w:lang w:val="en-GB"/>
          </w:rPr>
          <w:delText xml:space="preserve"> –</w:delText>
        </w:r>
      </w:del>
      <w:r w:rsidR="00B922AD">
        <w:rPr>
          <w:rFonts w:ascii="Times New Roman" w:hAnsi="Times New Roman" w:cs="Times New Roman"/>
          <w:lang w:val="en-GB"/>
        </w:rPr>
        <w:t xml:space="preserve"> 0.</w:t>
      </w:r>
      <w:ins w:id="355" w:author="Pablo Capilla Lasheras" w:date="2022-12-08T10:54:00Z">
        <w:r w:rsidR="00A61C04">
          <w:rPr>
            <w:rFonts w:ascii="Times New Roman" w:hAnsi="Times New Roman" w:cs="Times New Roman"/>
            <w:lang w:val="en-GB"/>
          </w:rPr>
          <w:t>350</w:t>
        </w:r>
      </w:ins>
      <w:del w:id="356" w:author="Pablo Capilla Lasheras" w:date="2022-12-08T10:54:00Z">
        <w:r w:rsidR="00B922AD" w:rsidDel="00A61C04">
          <w:rPr>
            <w:rFonts w:ascii="Times New Roman" w:hAnsi="Times New Roman" w:cs="Times New Roman"/>
            <w:lang w:val="en-GB"/>
          </w:rPr>
          <w:delText>234</w:delText>
        </w:r>
      </w:del>
      <w:r w:rsidR="00B922AD">
        <w:rPr>
          <w:rFonts w:ascii="Times New Roman" w:hAnsi="Times New Roman" w:cs="Times New Roman"/>
          <w:lang w:val="en-GB"/>
        </w:rPr>
        <w:t>]</w:t>
      </w:r>
      <w:r w:rsidR="00753EB7">
        <w:rPr>
          <w:rFonts w:ascii="Times New Roman" w:hAnsi="Times New Roman" w:cs="Times New Roman"/>
          <w:lang w:val="en-GB"/>
        </w:rPr>
        <w:t xml:space="preserve">; </w:t>
      </w:r>
      <w:del w:id="357" w:author="Pablo Capilla Lasheras" w:date="2022-12-08T10:26:00Z">
        <w:r w:rsidR="00753EB7" w:rsidDel="00620920">
          <w:rPr>
            <w:rFonts w:ascii="Times New Roman" w:hAnsi="Times New Roman" w:cs="Times New Roman"/>
            <w:lang w:val="en-GB"/>
          </w:rPr>
          <w:delText xml:space="preserve">; </w:delText>
        </w:r>
      </w:del>
      <w:r w:rsidR="00753EB7">
        <w:rPr>
          <w:rFonts w:ascii="Times New Roman" w:hAnsi="Times New Roman" w:cs="Times New Roman"/>
          <w:lang w:val="en-GB"/>
        </w:rPr>
        <w:t>Figure X</w:t>
      </w:r>
      <w:r w:rsidR="00B922AD">
        <w:rPr>
          <w:rFonts w:ascii="Times New Roman" w:hAnsi="Times New Roman" w:cs="Times New Roman"/>
          <w:lang w:val="en-GB"/>
        </w:rPr>
        <w:t xml:space="preserve">), </w:t>
      </w:r>
      <w:r w:rsidR="006119F0">
        <w:rPr>
          <w:rFonts w:ascii="Times New Roman" w:hAnsi="Times New Roman" w:cs="Times New Roman"/>
          <w:lang w:val="en-GB"/>
        </w:rPr>
        <w:t>they remarkably increased</w:t>
      </w:r>
      <w:r w:rsidR="00B922AD">
        <w:rPr>
          <w:rFonts w:ascii="Times New Roman" w:hAnsi="Times New Roman" w:cs="Times New Roman"/>
          <w:lang w:val="en-GB"/>
        </w:rPr>
        <w:t xml:space="preserve"> lipid peroxidation </w:t>
      </w:r>
      <w:r w:rsidR="006119F0">
        <w:rPr>
          <w:rFonts w:ascii="Times New Roman" w:hAnsi="Times New Roman" w:cs="Times New Roman"/>
          <w:lang w:val="en-GB"/>
        </w:rPr>
        <w:t>levels</w:t>
      </w:r>
      <w:r w:rsidR="00B922AD">
        <w:rPr>
          <w:rFonts w:ascii="Times New Roman" w:hAnsi="Times New Roman" w:cs="Times New Roman"/>
          <w:lang w:val="en-GB"/>
        </w:rPr>
        <w:t xml:space="preserve"> (</w:t>
      </w:r>
      <w:ins w:id="358" w:author="Pablo Capilla Lasheras" w:date="2022-12-08T10:26:00Z">
        <w:r w:rsidR="00620920">
          <w:rPr>
            <w:rFonts w:ascii="Times New Roman" w:hAnsi="Times New Roman" w:cs="Times New Roman"/>
            <w:lang w:val="en-GB"/>
          </w:rPr>
          <w:t xml:space="preserve">estimate </w:t>
        </w:r>
      </w:ins>
      <w:r w:rsidR="00B922AD">
        <w:rPr>
          <w:rFonts w:ascii="Times New Roman" w:hAnsi="Times New Roman" w:cs="Times New Roman"/>
          <w:lang w:val="en-GB"/>
        </w:rPr>
        <w:t>[95%</w:t>
      </w:r>
      <w:del w:id="359" w:author="Pablo Capilla Lasheras" w:date="2022-12-08T10:26:00Z">
        <w:r w:rsidR="00B922AD" w:rsidDel="00620920">
          <w:rPr>
            <w:rFonts w:ascii="Times New Roman" w:hAnsi="Times New Roman" w:cs="Times New Roman"/>
            <w:lang w:val="en-GB"/>
          </w:rPr>
          <w:delText xml:space="preserve"> </w:delText>
        </w:r>
      </w:del>
      <w:r w:rsidR="00B922AD">
        <w:rPr>
          <w:rFonts w:ascii="Times New Roman" w:hAnsi="Times New Roman" w:cs="Times New Roman"/>
          <w:lang w:val="en-GB"/>
        </w:rPr>
        <w:t>CI] = 0.</w:t>
      </w:r>
      <w:ins w:id="360" w:author="Pablo Capilla Lasheras" w:date="2022-12-08T10:54:00Z">
        <w:r w:rsidR="00A61C04">
          <w:rPr>
            <w:rFonts w:ascii="Times New Roman" w:hAnsi="Times New Roman" w:cs="Times New Roman"/>
            <w:lang w:val="en-GB"/>
          </w:rPr>
          <w:t>506</w:t>
        </w:r>
      </w:ins>
      <w:del w:id="361" w:author="Pablo Capilla Lasheras" w:date="2022-12-08T10:54:00Z">
        <w:r w:rsidR="00B922AD" w:rsidDel="00A61C04">
          <w:rPr>
            <w:rFonts w:ascii="Times New Roman" w:hAnsi="Times New Roman" w:cs="Times New Roman"/>
            <w:lang w:val="en-GB"/>
          </w:rPr>
          <w:delText>465</w:delText>
        </w:r>
      </w:del>
      <w:r w:rsidR="00B922AD">
        <w:rPr>
          <w:rFonts w:ascii="Times New Roman" w:hAnsi="Times New Roman" w:cs="Times New Roman"/>
          <w:lang w:val="en-GB"/>
        </w:rPr>
        <w:t xml:space="preserve"> [0.</w:t>
      </w:r>
      <w:ins w:id="362" w:author="Pablo Capilla Lasheras" w:date="2022-12-08T10:54:00Z">
        <w:r w:rsidR="00A61C04">
          <w:rPr>
            <w:rFonts w:ascii="Times New Roman" w:hAnsi="Times New Roman" w:cs="Times New Roman"/>
            <w:lang w:val="en-GB"/>
          </w:rPr>
          <w:t>266</w:t>
        </w:r>
      </w:ins>
      <w:del w:id="363" w:author="Pablo Capilla Lasheras" w:date="2022-12-08T10:54:00Z">
        <w:r w:rsidR="00B922AD" w:rsidDel="00A61C04">
          <w:rPr>
            <w:rFonts w:ascii="Times New Roman" w:hAnsi="Times New Roman" w:cs="Times New Roman"/>
            <w:lang w:val="en-GB"/>
          </w:rPr>
          <w:delText>306</w:delText>
        </w:r>
      </w:del>
      <w:ins w:id="364" w:author="Pablo Capilla Lasheras" w:date="2022-12-08T10:26:00Z">
        <w:r w:rsidR="00620920">
          <w:rPr>
            <w:rFonts w:ascii="Times New Roman" w:hAnsi="Times New Roman" w:cs="Times New Roman"/>
            <w:lang w:val="en-GB"/>
          </w:rPr>
          <w:t>,</w:t>
        </w:r>
      </w:ins>
      <w:del w:id="365" w:author="Pablo Capilla Lasheras" w:date="2022-12-08T10:26:00Z">
        <w:r w:rsidR="00B922AD" w:rsidDel="00620920">
          <w:rPr>
            <w:rFonts w:ascii="Times New Roman" w:hAnsi="Times New Roman" w:cs="Times New Roman"/>
            <w:lang w:val="en-GB"/>
          </w:rPr>
          <w:delText xml:space="preserve"> –</w:delText>
        </w:r>
      </w:del>
      <w:r w:rsidR="00B922AD">
        <w:rPr>
          <w:rFonts w:ascii="Times New Roman" w:hAnsi="Times New Roman" w:cs="Times New Roman"/>
          <w:lang w:val="en-GB"/>
        </w:rPr>
        <w:t xml:space="preserve"> 0.</w:t>
      </w:r>
      <w:ins w:id="366" w:author="Pablo Capilla Lasheras" w:date="2022-12-08T10:54:00Z">
        <w:r w:rsidR="00A61C04">
          <w:rPr>
            <w:rFonts w:ascii="Times New Roman" w:hAnsi="Times New Roman" w:cs="Times New Roman"/>
            <w:lang w:val="en-GB"/>
          </w:rPr>
          <w:t>746</w:t>
        </w:r>
      </w:ins>
      <w:del w:id="367" w:author="Pablo Capilla Lasheras" w:date="2022-12-08T10:54:00Z">
        <w:r w:rsidR="00B922AD" w:rsidDel="00A61C04">
          <w:rPr>
            <w:rFonts w:ascii="Times New Roman" w:hAnsi="Times New Roman" w:cs="Times New Roman"/>
            <w:lang w:val="en-GB"/>
          </w:rPr>
          <w:delText>624</w:delText>
        </w:r>
      </w:del>
      <w:r w:rsidR="00B922AD">
        <w:rPr>
          <w:rFonts w:ascii="Times New Roman" w:hAnsi="Times New Roman" w:cs="Times New Roman"/>
          <w:lang w:val="en-GB"/>
        </w:rPr>
        <w:t>]</w:t>
      </w:r>
      <w:r w:rsidR="00753EB7">
        <w:rPr>
          <w:rFonts w:ascii="Times New Roman" w:hAnsi="Times New Roman" w:cs="Times New Roman"/>
          <w:lang w:val="en-GB"/>
        </w:rPr>
        <w:t>; ; Figure X</w:t>
      </w:r>
      <w:r w:rsidR="00B922AD">
        <w:rPr>
          <w:rFonts w:ascii="Times New Roman" w:hAnsi="Times New Roman" w:cs="Times New Roman"/>
          <w:lang w:val="en-GB"/>
        </w:rPr>
        <w:t>).</w:t>
      </w:r>
      <w:ins w:id="368" w:author="Pablo Capilla Lasheras" w:date="2022-12-08T10:51:00Z">
        <w:r w:rsidR="00A61C04">
          <w:rPr>
            <w:rFonts w:ascii="Times New Roman" w:hAnsi="Times New Roman" w:cs="Times New Roman"/>
            <w:lang w:val="en-GB"/>
          </w:rPr>
          <w:t xml:space="preserve"> Redox marker explained </w:t>
        </w:r>
      </w:ins>
      <w:ins w:id="369" w:author="Pablo Capilla Lasheras" w:date="2022-12-08T10:55:00Z">
        <w:r w:rsidR="00A61C04">
          <w:rPr>
            <w:rFonts w:ascii="Times New Roman" w:hAnsi="Times New Roman" w:cs="Times New Roman"/>
            <w:lang w:val="en-GB"/>
          </w:rPr>
          <w:t>9.76</w:t>
        </w:r>
      </w:ins>
      <w:ins w:id="370" w:author="Pablo Capilla Lasheras" w:date="2022-12-08T10:51:00Z">
        <w:r w:rsidR="00A61C04">
          <w:rPr>
            <w:rFonts w:ascii="Times New Roman" w:hAnsi="Times New Roman" w:cs="Times New Roman"/>
            <w:lang w:val="en-GB"/>
          </w:rPr>
          <w:t xml:space="preserve">% of the overall variation in redox response to pollutants in </w:t>
        </w:r>
      </w:ins>
      <w:ins w:id="371" w:author="Pablo Capilla Lasheras" w:date="2022-12-08T10:52:00Z">
        <w:r w:rsidR="00A61C04">
          <w:rPr>
            <w:rFonts w:ascii="Times New Roman" w:hAnsi="Times New Roman" w:cs="Times New Roman"/>
            <w:lang w:val="en-GB"/>
          </w:rPr>
          <w:t>adults</w:t>
        </w:r>
      </w:ins>
      <w:ins w:id="372" w:author="Pablo Capilla Lasheras" w:date="2022-12-08T10:51:00Z">
        <w:r w:rsidR="00A61C04">
          <w:rPr>
            <w:rFonts w:ascii="Times New Roman" w:hAnsi="Times New Roman" w:cs="Times New Roman"/>
            <w:lang w:val="en-GB"/>
          </w:rPr>
          <w:t xml:space="preserve"> (i.e., r</w:t>
        </w:r>
        <w:r w:rsidR="00A61C04" w:rsidRPr="00A870DE">
          <w:rPr>
            <w:rFonts w:ascii="Times New Roman" w:hAnsi="Times New Roman" w:cs="Times New Roman"/>
            <w:vertAlign w:val="superscript"/>
            <w:lang w:val="en-GB"/>
          </w:rPr>
          <w:t>2</w:t>
        </w:r>
        <w:r w:rsidR="00A61C04">
          <w:rPr>
            <w:rFonts w:ascii="Times New Roman" w:hAnsi="Times New Roman" w:cs="Times New Roman"/>
            <w:vertAlign w:val="subscript"/>
            <w:lang w:val="en-GB"/>
          </w:rPr>
          <w:t>marginal</w:t>
        </w:r>
        <w:r w:rsidR="00A61C04">
          <w:rPr>
            <w:rFonts w:ascii="Times New Roman" w:hAnsi="Times New Roman" w:cs="Times New Roman"/>
            <w:lang w:val="en-GB"/>
          </w:rPr>
          <w:t xml:space="preserve"> = </w:t>
        </w:r>
      </w:ins>
      <w:ins w:id="373" w:author="Pablo Capilla Lasheras" w:date="2022-12-08T10:55:00Z">
        <w:r w:rsidR="00A61C04">
          <w:rPr>
            <w:rFonts w:ascii="Times New Roman" w:hAnsi="Times New Roman" w:cs="Times New Roman"/>
            <w:lang w:val="en-GB"/>
          </w:rPr>
          <w:t>9.76</w:t>
        </w:r>
      </w:ins>
      <w:ins w:id="374" w:author="Pablo Capilla Lasheras" w:date="2022-12-08T10:51:00Z">
        <w:r w:rsidR="00A61C04">
          <w:rPr>
            <w:rFonts w:ascii="Times New Roman" w:hAnsi="Times New Roman" w:cs="Times New Roman"/>
            <w:lang w:val="en-GB"/>
          </w:rPr>
          <w:t>%).</w:t>
        </w:r>
      </w:ins>
      <w:del w:id="375" w:author="Pablo Capilla Lasheras" w:date="2022-12-08T10:51:00Z">
        <w:r w:rsidR="00B922AD" w:rsidDel="00A61C04">
          <w:rPr>
            <w:rFonts w:ascii="Times New Roman" w:hAnsi="Times New Roman" w:cs="Times New Roman"/>
            <w:lang w:val="en-GB"/>
          </w:rPr>
          <w:delText xml:space="preserve">   </w:delText>
        </w:r>
      </w:del>
    </w:p>
    <w:p w14:paraId="7B9EF496" w14:textId="77777777" w:rsidR="002A6E8C" w:rsidRDefault="002A6E8C" w:rsidP="00550BF7">
      <w:pPr>
        <w:spacing w:line="480" w:lineRule="auto"/>
        <w:jc w:val="both"/>
        <w:rPr>
          <w:rFonts w:ascii="Times New Roman" w:hAnsi="Times New Roman" w:cs="Times New Roman"/>
          <w:lang w:val="en-GB"/>
        </w:rPr>
      </w:pPr>
    </w:p>
    <w:p w14:paraId="5436E67F" w14:textId="21A8F01D" w:rsidR="004D6F3D" w:rsidRDefault="004D6F3D" w:rsidP="00550BF7">
      <w:pPr>
        <w:spacing w:line="480" w:lineRule="auto"/>
        <w:jc w:val="both"/>
        <w:rPr>
          <w:rFonts w:ascii="Times New Roman" w:hAnsi="Times New Roman" w:cs="Times New Roman"/>
          <w:i/>
          <w:lang w:val="en-GB"/>
        </w:rPr>
      </w:pPr>
      <w:r>
        <w:rPr>
          <w:rFonts w:ascii="Times New Roman" w:hAnsi="Times New Roman" w:cs="Times New Roman"/>
          <w:i/>
          <w:lang w:val="en-GB"/>
        </w:rPr>
        <w:t>Effect of</w:t>
      </w:r>
      <w:ins w:id="376" w:author="Pablo Capilla Lasheras" w:date="2022-12-08T10:52:00Z">
        <w:r w:rsidR="00A61C04">
          <w:rPr>
            <w:rFonts w:ascii="Times New Roman" w:hAnsi="Times New Roman" w:cs="Times New Roman"/>
            <w:i/>
            <w:lang w:val="en-GB"/>
          </w:rPr>
          <w:t xml:space="preserve"> individual</w:t>
        </w:r>
      </w:ins>
      <w:r>
        <w:rPr>
          <w:rFonts w:ascii="Times New Roman" w:hAnsi="Times New Roman" w:cs="Times New Roman"/>
          <w:i/>
          <w:lang w:val="en-GB"/>
        </w:rPr>
        <w:t xml:space="preserve"> pollutants on the </w:t>
      </w:r>
      <w:r w:rsidR="00C26E86">
        <w:rPr>
          <w:rFonts w:ascii="Times New Roman" w:hAnsi="Times New Roman" w:cs="Times New Roman"/>
          <w:i/>
          <w:lang w:val="en-GB"/>
        </w:rPr>
        <w:t>redox</w:t>
      </w:r>
      <w:r w:rsidR="00D66C29">
        <w:rPr>
          <w:rFonts w:ascii="Times New Roman" w:hAnsi="Times New Roman" w:cs="Times New Roman"/>
          <w:i/>
          <w:lang w:val="en-GB"/>
        </w:rPr>
        <w:t xml:space="preserve"> machinery of embryos, tadpoles, </w:t>
      </w:r>
      <w:r w:rsidR="00BE5FB1">
        <w:rPr>
          <w:rFonts w:ascii="Times New Roman" w:hAnsi="Times New Roman" w:cs="Times New Roman"/>
          <w:i/>
          <w:lang w:val="en-GB"/>
        </w:rPr>
        <w:t>and</w:t>
      </w:r>
      <w:r w:rsidR="00D66C29">
        <w:rPr>
          <w:rFonts w:ascii="Times New Roman" w:hAnsi="Times New Roman" w:cs="Times New Roman"/>
          <w:i/>
          <w:lang w:val="en-GB"/>
        </w:rPr>
        <w:t xml:space="preserve"> </w:t>
      </w:r>
      <w:commentRangeStart w:id="377"/>
      <w:commentRangeStart w:id="378"/>
      <w:r w:rsidR="00D66C29">
        <w:rPr>
          <w:rFonts w:ascii="Times New Roman" w:hAnsi="Times New Roman" w:cs="Times New Roman"/>
          <w:i/>
          <w:lang w:val="en-GB"/>
        </w:rPr>
        <w:t>adults</w:t>
      </w:r>
      <w:commentRangeEnd w:id="377"/>
      <w:r w:rsidR="00F44BFD">
        <w:rPr>
          <w:rStyle w:val="CommentReference"/>
        </w:rPr>
        <w:commentReference w:id="377"/>
      </w:r>
      <w:commentRangeEnd w:id="378"/>
      <w:r w:rsidR="007A77C1">
        <w:rPr>
          <w:rStyle w:val="CommentReference"/>
        </w:rPr>
        <w:commentReference w:id="378"/>
      </w:r>
    </w:p>
    <w:p w14:paraId="5577F5CE" w14:textId="72A35FF8" w:rsidR="00B01631" w:rsidRDefault="009C4135" w:rsidP="00B01631">
      <w:pPr>
        <w:spacing w:line="480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 exposure to herbicides</w:t>
      </w:r>
      <w:r w:rsidR="00226488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increase</w:t>
      </w:r>
      <w:r w:rsidR="00FC3BB9">
        <w:rPr>
          <w:rFonts w:ascii="Times New Roman" w:hAnsi="Times New Roman" w:cs="Times New Roman"/>
          <w:lang w:val="en-GB"/>
        </w:rPr>
        <w:t>d</w:t>
      </w:r>
      <w:r w:rsidR="00226488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the</w:t>
      </w:r>
      <w:r w:rsidR="00F44BFD">
        <w:rPr>
          <w:rFonts w:ascii="Times New Roman" w:hAnsi="Times New Roman" w:cs="Times New Roman"/>
          <w:lang w:val="en-GB"/>
        </w:rPr>
        <w:t xml:space="preserve"> non-enzymatic </w:t>
      </w:r>
      <w:r w:rsidR="00FC3BB9">
        <w:rPr>
          <w:rFonts w:ascii="Times New Roman" w:hAnsi="Times New Roman" w:cs="Times New Roman"/>
          <w:lang w:val="en-GB"/>
        </w:rPr>
        <w:t xml:space="preserve">antioxidants </w:t>
      </w:r>
      <w:r>
        <w:rPr>
          <w:rFonts w:ascii="Times New Roman" w:hAnsi="Times New Roman" w:cs="Times New Roman"/>
          <w:lang w:val="en-GB"/>
        </w:rPr>
        <w:t>in tadpoles</w:t>
      </w:r>
      <w:r w:rsidR="00F44BFD">
        <w:rPr>
          <w:rFonts w:ascii="Times New Roman" w:hAnsi="Times New Roman" w:cs="Times New Roman"/>
          <w:lang w:val="en-GB"/>
        </w:rPr>
        <w:t xml:space="preserve"> </w:t>
      </w:r>
      <w:r w:rsidR="00F172B6">
        <w:rPr>
          <w:rFonts w:ascii="Times New Roman" w:hAnsi="Times New Roman" w:cs="Times New Roman"/>
          <w:lang w:val="en-GB"/>
        </w:rPr>
        <w:t>(</w:t>
      </w:r>
      <w:ins w:id="379" w:author="Pablo Capilla Lasheras" w:date="2022-12-08T11:08:00Z">
        <w:r w:rsidR="007A77C1">
          <w:rPr>
            <w:rFonts w:ascii="Times New Roman" w:hAnsi="Times New Roman" w:cs="Times New Roman"/>
            <w:lang w:val="en-GB"/>
          </w:rPr>
          <w:t xml:space="preserve">estimate </w:t>
        </w:r>
      </w:ins>
      <w:r w:rsidR="00F172B6">
        <w:rPr>
          <w:rFonts w:ascii="Times New Roman" w:hAnsi="Times New Roman" w:cs="Times New Roman"/>
          <w:lang w:val="en-GB"/>
        </w:rPr>
        <w:t>[95%</w:t>
      </w:r>
      <w:del w:id="380" w:author="Pablo Capilla Lasheras" w:date="2022-12-08T11:08:00Z">
        <w:r w:rsidR="00F172B6" w:rsidDel="007A77C1">
          <w:rPr>
            <w:rFonts w:ascii="Times New Roman" w:hAnsi="Times New Roman" w:cs="Times New Roman"/>
            <w:lang w:val="en-GB"/>
          </w:rPr>
          <w:delText xml:space="preserve"> </w:delText>
        </w:r>
      </w:del>
      <w:r w:rsidR="00F172B6">
        <w:rPr>
          <w:rFonts w:ascii="Times New Roman" w:hAnsi="Times New Roman" w:cs="Times New Roman"/>
          <w:lang w:val="en-GB"/>
        </w:rPr>
        <w:t>CI] = 0.</w:t>
      </w:r>
      <w:ins w:id="381" w:author="Pablo Capilla Lasheras" w:date="2022-12-08T11:07:00Z">
        <w:r w:rsidR="007A77C1">
          <w:rPr>
            <w:rFonts w:ascii="Times New Roman" w:hAnsi="Times New Roman" w:cs="Times New Roman"/>
            <w:lang w:val="en-GB"/>
          </w:rPr>
          <w:t>527</w:t>
        </w:r>
      </w:ins>
      <w:del w:id="382" w:author="Pablo Capilla Lasheras" w:date="2022-12-08T11:07:00Z">
        <w:r w:rsidR="00E618D3" w:rsidDel="007A77C1">
          <w:rPr>
            <w:rFonts w:ascii="Times New Roman" w:hAnsi="Times New Roman" w:cs="Times New Roman"/>
            <w:lang w:val="en-GB"/>
          </w:rPr>
          <w:delText>82</w:delText>
        </w:r>
      </w:del>
      <w:r w:rsidR="00E618D3">
        <w:rPr>
          <w:rFonts w:ascii="Times New Roman" w:hAnsi="Times New Roman" w:cs="Times New Roman"/>
          <w:lang w:val="en-GB"/>
        </w:rPr>
        <w:t>9</w:t>
      </w:r>
      <w:r w:rsidR="00F172B6">
        <w:rPr>
          <w:rFonts w:ascii="Times New Roman" w:hAnsi="Times New Roman" w:cs="Times New Roman"/>
          <w:lang w:val="en-GB"/>
        </w:rPr>
        <w:t xml:space="preserve"> [0.1</w:t>
      </w:r>
      <w:r w:rsidR="00E618D3">
        <w:rPr>
          <w:rFonts w:ascii="Times New Roman" w:hAnsi="Times New Roman" w:cs="Times New Roman"/>
          <w:lang w:val="en-GB"/>
        </w:rPr>
        <w:t>93</w:t>
      </w:r>
      <w:r w:rsidR="00F172B6">
        <w:rPr>
          <w:rFonts w:ascii="Times New Roman" w:hAnsi="Times New Roman" w:cs="Times New Roman"/>
          <w:lang w:val="en-GB"/>
        </w:rPr>
        <w:t xml:space="preserve"> – 0.8</w:t>
      </w:r>
      <w:r w:rsidR="00E618D3">
        <w:rPr>
          <w:rFonts w:ascii="Times New Roman" w:hAnsi="Times New Roman" w:cs="Times New Roman"/>
          <w:lang w:val="en-GB"/>
        </w:rPr>
        <w:t>6</w:t>
      </w:r>
      <w:ins w:id="383" w:author="Pablo Capilla Lasheras" w:date="2022-12-08T11:07:00Z">
        <w:r w:rsidR="007A77C1">
          <w:rPr>
            <w:rFonts w:ascii="Times New Roman" w:hAnsi="Times New Roman" w:cs="Times New Roman"/>
            <w:lang w:val="en-GB"/>
          </w:rPr>
          <w:t>2</w:t>
        </w:r>
      </w:ins>
      <w:del w:id="384" w:author="Pablo Capilla Lasheras" w:date="2022-12-08T11:07:00Z">
        <w:r w:rsidR="00E618D3" w:rsidDel="007A77C1">
          <w:rPr>
            <w:rFonts w:ascii="Times New Roman" w:hAnsi="Times New Roman" w:cs="Times New Roman"/>
            <w:lang w:val="en-GB"/>
          </w:rPr>
          <w:delText>4</w:delText>
        </w:r>
      </w:del>
      <w:r w:rsidR="00F172B6">
        <w:rPr>
          <w:rFonts w:ascii="Times New Roman" w:hAnsi="Times New Roman" w:cs="Times New Roman"/>
          <w:lang w:val="en-GB"/>
        </w:rPr>
        <w:t>]</w:t>
      </w:r>
      <w:r w:rsidR="00C26E86">
        <w:rPr>
          <w:rFonts w:ascii="Times New Roman" w:hAnsi="Times New Roman" w:cs="Times New Roman"/>
          <w:lang w:val="en-GB"/>
        </w:rPr>
        <w:t>; Figure X</w:t>
      </w:r>
      <w:r w:rsidR="00F172B6">
        <w:rPr>
          <w:rFonts w:ascii="Times New Roman" w:hAnsi="Times New Roman" w:cs="Times New Roman"/>
          <w:lang w:val="en-GB"/>
        </w:rPr>
        <w:t>)</w:t>
      </w:r>
      <w:r w:rsidR="00D569EF">
        <w:rPr>
          <w:rFonts w:ascii="Times New Roman" w:hAnsi="Times New Roman" w:cs="Times New Roman"/>
          <w:lang w:val="en-GB"/>
        </w:rPr>
        <w:t xml:space="preserve">, </w:t>
      </w:r>
      <w:r>
        <w:rPr>
          <w:rFonts w:ascii="Times New Roman" w:hAnsi="Times New Roman" w:cs="Times New Roman"/>
          <w:lang w:val="en-GB"/>
        </w:rPr>
        <w:t xml:space="preserve">whereas it </w:t>
      </w:r>
      <w:r w:rsidR="004305F8">
        <w:rPr>
          <w:rFonts w:ascii="Times New Roman" w:hAnsi="Times New Roman" w:cs="Times New Roman"/>
          <w:lang w:val="en-GB"/>
        </w:rPr>
        <w:t>did</w:t>
      </w:r>
      <w:r>
        <w:rPr>
          <w:rFonts w:ascii="Times New Roman" w:hAnsi="Times New Roman" w:cs="Times New Roman"/>
          <w:lang w:val="en-GB"/>
        </w:rPr>
        <w:t xml:space="preserve"> not involve</w:t>
      </w:r>
      <w:r w:rsidR="00F44BFD">
        <w:rPr>
          <w:rFonts w:ascii="Times New Roman" w:hAnsi="Times New Roman" w:cs="Times New Roman"/>
          <w:lang w:val="en-GB"/>
        </w:rPr>
        <w:t xml:space="preserve"> noticeably </w:t>
      </w:r>
      <w:r>
        <w:rPr>
          <w:rFonts w:ascii="Times New Roman" w:hAnsi="Times New Roman" w:cs="Times New Roman"/>
          <w:lang w:val="en-GB"/>
        </w:rPr>
        <w:t>changes in their</w:t>
      </w:r>
      <w:r w:rsidR="00F44BFD">
        <w:rPr>
          <w:rFonts w:ascii="Times New Roman" w:hAnsi="Times New Roman" w:cs="Times New Roman"/>
          <w:lang w:val="en-GB"/>
        </w:rPr>
        <w:t xml:space="preserve"> enzymatic </w:t>
      </w:r>
      <w:r w:rsidR="00FC3BB9">
        <w:rPr>
          <w:rFonts w:ascii="Times New Roman" w:hAnsi="Times New Roman" w:cs="Times New Roman"/>
          <w:lang w:val="en-GB"/>
        </w:rPr>
        <w:t xml:space="preserve">antioxidants </w:t>
      </w:r>
      <w:r w:rsidR="00F172B6">
        <w:rPr>
          <w:rFonts w:ascii="Times New Roman" w:hAnsi="Times New Roman" w:cs="Times New Roman"/>
          <w:lang w:val="en-GB"/>
        </w:rPr>
        <w:t>(</w:t>
      </w:r>
      <w:ins w:id="385" w:author="Pablo Capilla Lasheras" w:date="2022-12-08T11:08:00Z">
        <w:r w:rsidR="007A77C1">
          <w:rPr>
            <w:rFonts w:ascii="Times New Roman" w:hAnsi="Times New Roman" w:cs="Times New Roman"/>
            <w:lang w:val="en-GB"/>
          </w:rPr>
          <w:t xml:space="preserve">estimate </w:t>
        </w:r>
      </w:ins>
      <w:r w:rsidR="00F172B6">
        <w:rPr>
          <w:rFonts w:ascii="Times New Roman" w:hAnsi="Times New Roman" w:cs="Times New Roman"/>
          <w:lang w:val="en-GB"/>
        </w:rPr>
        <w:t>[95% CI] = 0.0</w:t>
      </w:r>
      <w:ins w:id="386" w:author="Pablo Capilla Lasheras" w:date="2022-12-08T11:08:00Z">
        <w:r w:rsidR="001545B3">
          <w:rPr>
            <w:rFonts w:ascii="Times New Roman" w:hAnsi="Times New Roman" w:cs="Times New Roman"/>
            <w:lang w:val="en-GB"/>
          </w:rPr>
          <w:t>92</w:t>
        </w:r>
      </w:ins>
      <w:del w:id="387" w:author="Pablo Capilla Lasheras" w:date="2022-12-08T11:08:00Z">
        <w:r w:rsidR="00E618D3" w:rsidDel="001545B3">
          <w:rPr>
            <w:rFonts w:ascii="Times New Roman" w:hAnsi="Times New Roman" w:cs="Times New Roman"/>
            <w:lang w:val="en-GB"/>
          </w:rPr>
          <w:delText>10</w:delText>
        </w:r>
      </w:del>
      <w:r w:rsidR="00F172B6">
        <w:rPr>
          <w:rFonts w:ascii="Times New Roman" w:hAnsi="Times New Roman" w:cs="Times New Roman"/>
          <w:lang w:val="en-GB"/>
        </w:rPr>
        <w:t xml:space="preserve"> [-0.1</w:t>
      </w:r>
      <w:ins w:id="388" w:author="Pablo Capilla Lasheras" w:date="2022-12-08T11:08:00Z">
        <w:r w:rsidR="001545B3">
          <w:rPr>
            <w:rFonts w:ascii="Times New Roman" w:hAnsi="Times New Roman" w:cs="Times New Roman"/>
            <w:lang w:val="en-GB"/>
          </w:rPr>
          <w:t>11</w:t>
        </w:r>
      </w:ins>
      <w:del w:id="389" w:author="Pablo Capilla Lasheras" w:date="2022-12-08T11:08:00Z">
        <w:r w:rsidR="00E618D3" w:rsidDel="001545B3">
          <w:rPr>
            <w:rFonts w:ascii="Times New Roman" w:hAnsi="Times New Roman" w:cs="Times New Roman"/>
            <w:lang w:val="en-GB"/>
          </w:rPr>
          <w:delText>09</w:delText>
        </w:r>
      </w:del>
      <w:ins w:id="390" w:author="Pablo Capilla Lasheras" w:date="2022-12-08T11:08:00Z">
        <w:r w:rsidR="001545B3">
          <w:rPr>
            <w:rFonts w:ascii="Times New Roman" w:hAnsi="Times New Roman" w:cs="Times New Roman"/>
            <w:lang w:val="en-GB"/>
          </w:rPr>
          <w:t>,</w:t>
        </w:r>
      </w:ins>
      <w:del w:id="391" w:author="Pablo Capilla Lasheras" w:date="2022-12-08T11:08:00Z">
        <w:r w:rsidR="00F172B6" w:rsidDel="001545B3">
          <w:rPr>
            <w:rFonts w:ascii="Times New Roman" w:hAnsi="Times New Roman" w:cs="Times New Roman"/>
            <w:lang w:val="en-GB"/>
          </w:rPr>
          <w:delText xml:space="preserve"> –</w:delText>
        </w:r>
      </w:del>
      <w:r w:rsidR="00F172B6">
        <w:rPr>
          <w:rFonts w:ascii="Times New Roman" w:hAnsi="Times New Roman" w:cs="Times New Roman"/>
          <w:lang w:val="en-GB"/>
        </w:rPr>
        <w:t xml:space="preserve"> 0.2</w:t>
      </w:r>
      <w:r w:rsidR="00E618D3">
        <w:rPr>
          <w:rFonts w:ascii="Times New Roman" w:hAnsi="Times New Roman" w:cs="Times New Roman"/>
          <w:lang w:val="en-GB"/>
        </w:rPr>
        <w:t>9</w:t>
      </w:r>
      <w:del w:id="392" w:author="Pablo Capilla Lasheras" w:date="2022-12-08T11:08:00Z">
        <w:r w:rsidR="00E618D3" w:rsidDel="001545B3">
          <w:rPr>
            <w:rFonts w:ascii="Times New Roman" w:hAnsi="Times New Roman" w:cs="Times New Roman"/>
            <w:lang w:val="en-GB"/>
          </w:rPr>
          <w:delText>8</w:delText>
        </w:r>
      </w:del>
      <w:ins w:id="393" w:author="Pablo Capilla Lasheras" w:date="2022-12-08T11:08:00Z">
        <w:r w:rsidR="001545B3">
          <w:rPr>
            <w:rFonts w:ascii="Times New Roman" w:hAnsi="Times New Roman" w:cs="Times New Roman"/>
            <w:lang w:val="en-GB"/>
          </w:rPr>
          <w:t>5</w:t>
        </w:r>
      </w:ins>
      <w:r w:rsidR="00F172B6">
        <w:rPr>
          <w:rFonts w:ascii="Times New Roman" w:hAnsi="Times New Roman" w:cs="Times New Roman"/>
          <w:lang w:val="en-GB"/>
        </w:rPr>
        <w:t>]</w:t>
      </w:r>
      <w:r w:rsidR="00C26E86">
        <w:rPr>
          <w:rFonts w:ascii="Times New Roman" w:hAnsi="Times New Roman" w:cs="Times New Roman"/>
          <w:lang w:val="en-GB"/>
        </w:rPr>
        <w:t>; Figure X</w:t>
      </w:r>
      <w:r w:rsidR="00F172B6">
        <w:rPr>
          <w:rFonts w:ascii="Times New Roman" w:hAnsi="Times New Roman" w:cs="Times New Roman"/>
          <w:lang w:val="en-GB"/>
        </w:rPr>
        <w:t xml:space="preserve">) </w:t>
      </w:r>
      <w:r w:rsidR="00F44BFD">
        <w:rPr>
          <w:rFonts w:ascii="Times New Roman" w:hAnsi="Times New Roman" w:cs="Times New Roman"/>
          <w:lang w:val="en-GB"/>
        </w:rPr>
        <w:t xml:space="preserve">nor lipid peroxidation </w:t>
      </w:r>
      <w:r w:rsidR="00F172B6">
        <w:rPr>
          <w:rFonts w:ascii="Times New Roman" w:hAnsi="Times New Roman" w:cs="Times New Roman"/>
          <w:lang w:val="en-GB"/>
        </w:rPr>
        <w:t>(</w:t>
      </w:r>
      <w:ins w:id="394" w:author="Pablo Capilla Lasheras" w:date="2022-12-08T11:08:00Z">
        <w:r w:rsidR="001545B3">
          <w:rPr>
            <w:rFonts w:ascii="Times New Roman" w:hAnsi="Times New Roman" w:cs="Times New Roman"/>
            <w:lang w:val="en-GB"/>
          </w:rPr>
          <w:t xml:space="preserve">estimate </w:t>
        </w:r>
      </w:ins>
      <w:r w:rsidR="00F172B6">
        <w:rPr>
          <w:rFonts w:ascii="Times New Roman" w:hAnsi="Times New Roman" w:cs="Times New Roman"/>
          <w:lang w:val="en-GB"/>
        </w:rPr>
        <w:t>[95% CI] = 0.1</w:t>
      </w:r>
      <w:r w:rsidR="00052112">
        <w:rPr>
          <w:rFonts w:ascii="Times New Roman" w:hAnsi="Times New Roman" w:cs="Times New Roman"/>
          <w:lang w:val="en-GB"/>
        </w:rPr>
        <w:t>8</w:t>
      </w:r>
      <w:del w:id="395" w:author="Pablo Capilla Lasheras" w:date="2022-12-08T11:08:00Z">
        <w:r w:rsidR="00052112" w:rsidDel="001545B3">
          <w:rPr>
            <w:rFonts w:ascii="Times New Roman" w:hAnsi="Times New Roman" w:cs="Times New Roman"/>
            <w:lang w:val="en-GB"/>
          </w:rPr>
          <w:delText>0</w:delText>
        </w:r>
      </w:del>
      <w:ins w:id="396" w:author="Pablo Capilla Lasheras" w:date="2022-12-08T11:08:00Z">
        <w:r w:rsidR="001545B3">
          <w:rPr>
            <w:rFonts w:ascii="Times New Roman" w:hAnsi="Times New Roman" w:cs="Times New Roman"/>
            <w:lang w:val="en-GB"/>
          </w:rPr>
          <w:t>2</w:t>
        </w:r>
      </w:ins>
      <w:r w:rsidR="00F172B6">
        <w:rPr>
          <w:rFonts w:ascii="Times New Roman" w:hAnsi="Times New Roman" w:cs="Times New Roman"/>
          <w:lang w:val="en-GB"/>
        </w:rPr>
        <w:t xml:space="preserve"> [-0.0</w:t>
      </w:r>
      <w:r w:rsidR="00052112">
        <w:rPr>
          <w:rFonts w:ascii="Times New Roman" w:hAnsi="Times New Roman" w:cs="Times New Roman"/>
          <w:lang w:val="en-GB"/>
        </w:rPr>
        <w:t>6</w:t>
      </w:r>
      <w:ins w:id="397" w:author="Pablo Capilla Lasheras" w:date="2022-12-08T11:08:00Z">
        <w:r w:rsidR="001545B3">
          <w:rPr>
            <w:rFonts w:ascii="Times New Roman" w:hAnsi="Times New Roman" w:cs="Times New Roman"/>
            <w:lang w:val="en-GB"/>
          </w:rPr>
          <w:t>1</w:t>
        </w:r>
      </w:ins>
      <w:del w:id="398" w:author="Pablo Capilla Lasheras" w:date="2022-12-08T11:08:00Z">
        <w:r w:rsidR="00052112" w:rsidDel="001545B3">
          <w:rPr>
            <w:rFonts w:ascii="Times New Roman" w:hAnsi="Times New Roman" w:cs="Times New Roman"/>
            <w:lang w:val="en-GB"/>
          </w:rPr>
          <w:delText>3</w:delText>
        </w:r>
      </w:del>
      <w:r w:rsidR="00F172B6">
        <w:rPr>
          <w:rFonts w:ascii="Times New Roman" w:hAnsi="Times New Roman" w:cs="Times New Roman"/>
          <w:lang w:val="en-GB"/>
        </w:rPr>
        <w:t xml:space="preserve"> – 0.</w:t>
      </w:r>
      <w:r w:rsidR="00052112">
        <w:rPr>
          <w:rFonts w:ascii="Times New Roman" w:hAnsi="Times New Roman" w:cs="Times New Roman"/>
          <w:lang w:val="en-GB"/>
        </w:rPr>
        <w:t>42</w:t>
      </w:r>
      <w:ins w:id="399" w:author="Pablo Capilla Lasheras" w:date="2022-12-08T11:08:00Z">
        <w:r w:rsidR="001545B3">
          <w:rPr>
            <w:rFonts w:ascii="Times New Roman" w:hAnsi="Times New Roman" w:cs="Times New Roman"/>
            <w:lang w:val="en-GB"/>
          </w:rPr>
          <w:t>2</w:t>
        </w:r>
      </w:ins>
      <w:del w:id="400" w:author="Pablo Capilla Lasheras" w:date="2022-12-08T11:08:00Z">
        <w:r w:rsidR="00052112" w:rsidDel="001545B3">
          <w:rPr>
            <w:rFonts w:ascii="Times New Roman" w:hAnsi="Times New Roman" w:cs="Times New Roman"/>
            <w:lang w:val="en-GB"/>
          </w:rPr>
          <w:delText>3</w:delText>
        </w:r>
      </w:del>
      <w:r w:rsidR="00F172B6">
        <w:rPr>
          <w:rFonts w:ascii="Times New Roman" w:hAnsi="Times New Roman" w:cs="Times New Roman"/>
          <w:lang w:val="en-GB"/>
        </w:rPr>
        <w:t>]</w:t>
      </w:r>
      <w:del w:id="401" w:author="Pablo Capilla Lasheras" w:date="2022-12-08T11:08:00Z">
        <w:r w:rsidR="00C26E86" w:rsidRPr="00C26E86" w:rsidDel="001545B3">
          <w:rPr>
            <w:rFonts w:ascii="Times New Roman" w:hAnsi="Times New Roman" w:cs="Times New Roman"/>
            <w:lang w:val="en-GB"/>
          </w:rPr>
          <w:delText xml:space="preserve"> </w:delText>
        </w:r>
      </w:del>
      <w:r w:rsidR="00C26E86">
        <w:rPr>
          <w:rFonts w:ascii="Times New Roman" w:hAnsi="Times New Roman" w:cs="Times New Roman"/>
          <w:lang w:val="en-GB"/>
        </w:rPr>
        <w:t>; Figure X</w:t>
      </w:r>
      <w:r w:rsidR="00F172B6">
        <w:rPr>
          <w:rFonts w:ascii="Times New Roman" w:hAnsi="Times New Roman" w:cs="Times New Roman"/>
          <w:lang w:val="en-GB"/>
        </w:rPr>
        <w:t>)</w:t>
      </w:r>
      <w:r w:rsidR="00B31527">
        <w:rPr>
          <w:rFonts w:ascii="Times New Roman" w:hAnsi="Times New Roman" w:cs="Times New Roman"/>
          <w:lang w:val="en-GB"/>
        </w:rPr>
        <w:t>.</w:t>
      </w:r>
      <w:r w:rsidR="00C26E86">
        <w:rPr>
          <w:rFonts w:ascii="Times New Roman" w:hAnsi="Times New Roman" w:cs="Times New Roman"/>
          <w:lang w:val="en-GB"/>
        </w:rPr>
        <w:t xml:space="preserve"> Herbicides did not alter the enzymatic response </w:t>
      </w:r>
      <w:r w:rsidR="004305F8">
        <w:rPr>
          <w:rFonts w:ascii="Times New Roman" w:hAnsi="Times New Roman" w:cs="Times New Roman"/>
          <w:lang w:val="en-GB"/>
        </w:rPr>
        <w:t>or</w:t>
      </w:r>
      <w:r w:rsidR="00C26E86">
        <w:rPr>
          <w:rFonts w:ascii="Times New Roman" w:hAnsi="Times New Roman" w:cs="Times New Roman"/>
          <w:lang w:val="en-GB"/>
        </w:rPr>
        <w:t xml:space="preserve"> the lipid peroxidation of adults (k = </w:t>
      </w:r>
      <w:ins w:id="402" w:author="Pablo Capilla Lasheras" w:date="2022-12-08T11:11:00Z">
        <w:r w:rsidR="001545B3">
          <w:rPr>
            <w:rFonts w:ascii="Times New Roman" w:hAnsi="Times New Roman" w:cs="Times New Roman"/>
            <w:lang w:val="en-GB"/>
          </w:rPr>
          <w:t>2</w:t>
        </w:r>
      </w:ins>
      <w:del w:id="403" w:author="Pablo Capilla Lasheras" w:date="2022-12-08T11:11:00Z">
        <w:r w:rsidR="00C26E86" w:rsidDel="001545B3">
          <w:rPr>
            <w:rFonts w:ascii="Times New Roman" w:hAnsi="Times New Roman" w:cs="Times New Roman"/>
            <w:lang w:val="en-GB"/>
          </w:rPr>
          <w:delText>3</w:delText>
        </w:r>
      </w:del>
      <w:r w:rsidR="00C26E86">
        <w:rPr>
          <w:rFonts w:ascii="Times New Roman" w:hAnsi="Times New Roman" w:cs="Times New Roman"/>
          <w:lang w:val="en-GB"/>
        </w:rPr>
        <w:t xml:space="preserve"> and 10 </w:t>
      </w:r>
      <w:del w:id="404" w:author="Pablo Capilla Lasheras" w:date="2022-12-08T11:11:00Z">
        <w:r w:rsidR="00C26E86" w:rsidDel="001545B3">
          <w:rPr>
            <w:rFonts w:ascii="Times New Roman" w:hAnsi="Times New Roman" w:cs="Times New Roman"/>
            <w:lang w:val="en-GB"/>
          </w:rPr>
          <w:delText>estimates</w:delText>
        </w:r>
      </w:del>
      <w:ins w:id="405" w:author="Pablo Capilla Lasheras" w:date="2022-12-08T11:11:00Z">
        <w:r w:rsidR="001545B3">
          <w:rPr>
            <w:rFonts w:ascii="Times New Roman" w:hAnsi="Times New Roman" w:cs="Times New Roman"/>
            <w:lang w:val="en-GB"/>
          </w:rPr>
          <w:t>effect sizes from one and two studies</w:t>
        </w:r>
      </w:ins>
      <w:r w:rsidR="00C26E86">
        <w:rPr>
          <w:rFonts w:ascii="Times New Roman" w:hAnsi="Times New Roman" w:cs="Times New Roman"/>
          <w:lang w:val="en-GB"/>
        </w:rPr>
        <w:t>, respectively; Figure X)</w:t>
      </w:r>
      <w:ins w:id="406" w:author="Pablo Capilla Lasheras" w:date="2022-12-08T11:13:00Z">
        <w:r w:rsidR="001545B3">
          <w:rPr>
            <w:rFonts w:ascii="Times New Roman" w:hAnsi="Times New Roman" w:cs="Times New Roman"/>
            <w:lang w:val="en-GB"/>
          </w:rPr>
          <w:t>.</w:t>
        </w:r>
      </w:ins>
      <w:r w:rsidR="00B31527">
        <w:rPr>
          <w:rFonts w:ascii="Times New Roman" w:hAnsi="Times New Roman" w:cs="Times New Roman"/>
          <w:lang w:val="en-GB"/>
        </w:rPr>
        <w:t xml:space="preserve"> </w:t>
      </w:r>
      <w:ins w:id="407" w:author="Pablo Capilla Lasheras" w:date="2022-12-08T11:34:00Z">
        <w:r w:rsidR="001B5518">
          <w:rPr>
            <w:rFonts w:ascii="Times New Roman" w:hAnsi="Times New Roman" w:cs="Times New Roman"/>
            <w:lang w:val="en-GB"/>
          </w:rPr>
          <w:t>There were no data available</w:t>
        </w:r>
      </w:ins>
      <w:commentRangeStart w:id="408"/>
      <w:commentRangeStart w:id="409"/>
      <w:del w:id="410" w:author="Pablo Capilla Lasheras" w:date="2022-12-08T11:34:00Z">
        <w:r w:rsidR="00753EB7" w:rsidDel="001B5518">
          <w:rPr>
            <w:rFonts w:ascii="Times New Roman" w:hAnsi="Times New Roman" w:cs="Times New Roman"/>
            <w:lang w:val="en-GB"/>
          </w:rPr>
          <w:delText>No</w:delText>
        </w:r>
        <w:r w:rsidR="004658B9" w:rsidDel="001B5518">
          <w:rPr>
            <w:rFonts w:ascii="Times New Roman" w:hAnsi="Times New Roman" w:cs="Times New Roman"/>
            <w:lang w:val="en-GB"/>
          </w:rPr>
          <w:delText>t</w:delText>
        </w:r>
        <w:r w:rsidR="00753EB7" w:rsidDel="001B5518">
          <w:rPr>
            <w:rFonts w:ascii="Times New Roman" w:hAnsi="Times New Roman" w:cs="Times New Roman"/>
            <w:lang w:val="en-GB"/>
          </w:rPr>
          <w:delText xml:space="preserve"> enough data were available</w:delText>
        </w:r>
      </w:del>
      <w:r w:rsidR="00753EB7">
        <w:rPr>
          <w:rFonts w:ascii="Times New Roman" w:hAnsi="Times New Roman" w:cs="Times New Roman"/>
          <w:lang w:val="en-GB"/>
        </w:rPr>
        <w:t xml:space="preserve"> for </w:t>
      </w:r>
      <w:r w:rsidR="000C4DCC">
        <w:rPr>
          <w:rFonts w:ascii="Times New Roman" w:hAnsi="Times New Roman" w:cs="Times New Roman"/>
          <w:lang w:val="en-GB"/>
        </w:rPr>
        <w:t xml:space="preserve">meta-analysing </w:t>
      </w:r>
      <w:r w:rsidR="00415A0F">
        <w:rPr>
          <w:rFonts w:ascii="Times New Roman" w:hAnsi="Times New Roman" w:cs="Times New Roman"/>
          <w:lang w:val="en-GB"/>
        </w:rPr>
        <w:t xml:space="preserve">the effect of herbicides on the </w:t>
      </w:r>
      <w:r w:rsidR="00783701">
        <w:rPr>
          <w:rFonts w:ascii="Times New Roman" w:hAnsi="Times New Roman" w:cs="Times New Roman"/>
          <w:lang w:val="en-GB"/>
        </w:rPr>
        <w:t>redox status</w:t>
      </w:r>
      <w:r w:rsidR="00415A0F">
        <w:rPr>
          <w:rFonts w:ascii="Times New Roman" w:hAnsi="Times New Roman" w:cs="Times New Roman"/>
          <w:lang w:val="en-GB"/>
        </w:rPr>
        <w:t xml:space="preserve"> of </w:t>
      </w:r>
      <w:r w:rsidR="00753EB7">
        <w:rPr>
          <w:rFonts w:ascii="Times New Roman" w:hAnsi="Times New Roman" w:cs="Times New Roman"/>
          <w:lang w:val="en-GB"/>
        </w:rPr>
        <w:t>embryos.</w:t>
      </w:r>
      <w:commentRangeEnd w:id="408"/>
      <w:r w:rsidR="000C4DCC">
        <w:rPr>
          <w:rStyle w:val="CommentReference"/>
        </w:rPr>
        <w:commentReference w:id="408"/>
      </w:r>
      <w:commentRangeEnd w:id="409"/>
      <w:r w:rsidR="001545B3">
        <w:rPr>
          <w:rStyle w:val="CommentReference"/>
        </w:rPr>
        <w:commentReference w:id="409"/>
      </w:r>
    </w:p>
    <w:p w14:paraId="43DE7CDB" w14:textId="12FBABC7" w:rsidR="006B2332" w:rsidRDefault="00B31527" w:rsidP="006B2332">
      <w:pPr>
        <w:spacing w:line="480" w:lineRule="auto"/>
        <w:ind w:firstLine="708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lastRenderedPageBreak/>
        <w:t>The ef</w:t>
      </w:r>
      <w:r w:rsidR="00E06935">
        <w:rPr>
          <w:rFonts w:ascii="Times New Roman" w:hAnsi="Times New Roman" w:cs="Times New Roman"/>
          <w:lang w:val="en-GB"/>
        </w:rPr>
        <w:t xml:space="preserve">fect of pesticides on the studied parameters </w:t>
      </w:r>
      <w:r w:rsidR="003A54A1">
        <w:rPr>
          <w:rFonts w:ascii="Times New Roman" w:hAnsi="Times New Roman" w:cs="Times New Roman"/>
          <w:lang w:val="en-GB"/>
        </w:rPr>
        <w:t>was</w:t>
      </w:r>
      <w:r>
        <w:rPr>
          <w:rFonts w:ascii="Times New Roman" w:hAnsi="Times New Roman" w:cs="Times New Roman"/>
          <w:lang w:val="en-GB"/>
        </w:rPr>
        <w:t xml:space="preserve"> </w:t>
      </w:r>
      <w:r w:rsidR="000C4DCC">
        <w:rPr>
          <w:rFonts w:ascii="Times New Roman" w:hAnsi="Times New Roman" w:cs="Times New Roman"/>
          <w:lang w:val="en-GB"/>
        </w:rPr>
        <w:t>life</w:t>
      </w:r>
      <w:r>
        <w:rPr>
          <w:rFonts w:ascii="Times New Roman" w:hAnsi="Times New Roman" w:cs="Times New Roman"/>
          <w:lang w:val="en-GB"/>
        </w:rPr>
        <w:t>-stage dependent</w:t>
      </w:r>
      <w:r w:rsidR="00202C4F">
        <w:rPr>
          <w:rFonts w:ascii="Times New Roman" w:hAnsi="Times New Roman" w:cs="Times New Roman"/>
          <w:lang w:val="en-GB"/>
        </w:rPr>
        <w:t xml:space="preserve">. </w:t>
      </w:r>
      <w:r w:rsidR="00B01631">
        <w:rPr>
          <w:rFonts w:ascii="Times New Roman" w:hAnsi="Times New Roman" w:cs="Times New Roman"/>
          <w:lang w:val="en-GB"/>
        </w:rPr>
        <w:t xml:space="preserve">In embryos, </w:t>
      </w:r>
      <w:r w:rsidR="00493D12">
        <w:rPr>
          <w:rFonts w:ascii="Times New Roman" w:hAnsi="Times New Roman" w:cs="Times New Roman"/>
          <w:lang w:val="en-GB"/>
        </w:rPr>
        <w:t xml:space="preserve">pesticide exposure </w:t>
      </w:r>
      <w:r w:rsidR="003A54A1">
        <w:rPr>
          <w:rFonts w:ascii="Times New Roman" w:hAnsi="Times New Roman" w:cs="Times New Roman"/>
          <w:lang w:val="en-GB"/>
        </w:rPr>
        <w:t>did</w:t>
      </w:r>
      <w:r w:rsidR="00493D12">
        <w:rPr>
          <w:rFonts w:ascii="Times New Roman" w:hAnsi="Times New Roman" w:cs="Times New Roman"/>
          <w:lang w:val="en-GB"/>
        </w:rPr>
        <w:t xml:space="preserve"> not</w:t>
      </w:r>
      <w:r w:rsidR="008D5F61">
        <w:rPr>
          <w:rFonts w:ascii="Times New Roman" w:hAnsi="Times New Roman" w:cs="Times New Roman"/>
          <w:lang w:val="en-GB"/>
        </w:rPr>
        <w:t xml:space="preserve"> alter any of the three studied components of the redox machinery </w:t>
      </w:r>
      <w:r w:rsidR="00B01631">
        <w:rPr>
          <w:rFonts w:ascii="Times New Roman" w:hAnsi="Times New Roman" w:cs="Times New Roman"/>
          <w:lang w:val="en-GB"/>
        </w:rPr>
        <w:t>(Figure X, Table X). In tadpoles, pesticides increase</w:t>
      </w:r>
      <w:r w:rsidR="001E5D37">
        <w:rPr>
          <w:rFonts w:ascii="Times New Roman" w:hAnsi="Times New Roman" w:cs="Times New Roman"/>
          <w:lang w:val="en-GB"/>
        </w:rPr>
        <w:t>d</w:t>
      </w:r>
      <w:r w:rsidR="00B01631">
        <w:rPr>
          <w:rFonts w:ascii="Times New Roman" w:hAnsi="Times New Roman" w:cs="Times New Roman"/>
          <w:lang w:val="en-GB"/>
        </w:rPr>
        <w:t xml:space="preserve"> the</w:t>
      </w:r>
      <w:r w:rsidR="00202C4F">
        <w:rPr>
          <w:rFonts w:ascii="Times New Roman" w:hAnsi="Times New Roman" w:cs="Times New Roman"/>
          <w:lang w:val="en-GB"/>
        </w:rPr>
        <w:t xml:space="preserve"> levels of the enzymatic and non-enzymatic </w:t>
      </w:r>
      <w:r w:rsidR="001E5D37">
        <w:rPr>
          <w:rFonts w:ascii="Times New Roman" w:hAnsi="Times New Roman" w:cs="Times New Roman"/>
          <w:lang w:val="en-GB"/>
        </w:rPr>
        <w:t xml:space="preserve">antioxidants </w:t>
      </w:r>
      <w:r w:rsidR="00202C4F">
        <w:rPr>
          <w:rFonts w:ascii="Times New Roman" w:hAnsi="Times New Roman" w:cs="Times New Roman"/>
          <w:lang w:val="en-GB"/>
        </w:rPr>
        <w:t xml:space="preserve">to a similar extent </w:t>
      </w:r>
      <w:r w:rsidR="009F77F7">
        <w:rPr>
          <w:rFonts w:ascii="Times New Roman" w:hAnsi="Times New Roman" w:cs="Times New Roman"/>
          <w:lang w:val="en-GB"/>
        </w:rPr>
        <w:t>(</w:t>
      </w:r>
      <w:ins w:id="411" w:author="Pablo Capilla Lasheras" w:date="2022-12-08T11:29:00Z">
        <w:r w:rsidR="001B5518">
          <w:rPr>
            <w:rFonts w:ascii="Times New Roman" w:hAnsi="Times New Roman" w:cs="Times New Roman"/>
            <w:lang w:val="en-GB"/>
          </w:rPr>
          <w:t xml:space="preserve">estimate ‘enzymatic’ </w:t>
        </w:r>
      </w:ins>
      <w:r w:rsidR="009F77F7">
        <w:rPr>
          <w:rFonts w:ascii="Times New Roman" w:hAnsi="Times New Roman" w:cs="Times New Roman"/>
          <w:lang w:val="en-GB"/>
        </w:rPr>
        <w:t>[95%</w:t>
      </w:r>
      <w:del w:id="412" w:author="Pablo Capilla Lasheras" w:date="2022-12-08T11:29:00Z">
        <w:r w:rsidR="009F77F7" w:rsidDel="001B5518">
          <w:rPr>
            <w:rFonts w:ascii="Times New Roman" w:hAnsi="Times New Roman" w:cs="Times New Roman"/>
            <w:lang w:val="en-GB"/>
          </w:rPr>
          <w:delText xml:space="preserve"> </w:delText>
        </w:r>
      </w:del>
      <w:r w:rsidR="009F77F7">
        <w:rPr>
          <w:rFonts w:ascii="Times New Roman" w:hAnsi="Times New Roman" w:cs="Times New Roman"/>
          <w:lang w:val="en-GB"/>
        </w:rPr>
        <w:t>CI] = 0.3</w:t>
      </w:r>
      <w:ins w:id="413" w:author="Pablo Capilla Lasheras" w:date="2022-12-08T11:29:00Z">
        <w:r w:rsidR="001B5518">
          <w:rPr>
            <w:rFonts w:ascii="Times New Roman" w:hAnsi="Times New Roman" w:cs="Times New Roman"/>
            <w:lang w:val="en-GB"/>
          </w:rPr>
          <w:t>93</w:t>
        </w:r>
      </w:ins>
      <w:del w:id="414" w:author="Pablo Capilla Lasheras" w:date="2022-12-08T11:29:00Z">
        <w:r w:rsidR="009F77F7" w:rsidDel="001B5518">
          <w:rPr>
            <w:rFonts w:ascii="Times New Roman" w:hAnsi="Times New Roman" w:cs="Times New Roman"/>
            <w:lang w:val="en-GB"/>
          </w:rPr>
          <w:delText>83</w:delText>
        </w:r>
      </w:del>
      <w:r w:rsidR="009F77F7">
        <w:rPr>
          <w:rFonts w:ascii="Times New Roman" w:hAnsi="Times New Roman" w:cs="Times New Roman"/>
          <w:lang w:val="en-GB"/>
        </w:rPr>
        <w:t xml:space="preserve"> [0.0</w:t>
      </w:r>
      <w:ins w:id="415" w:author="Pablo Capilla Lasheras" w:date="2022-12-08T11:29:00Z">
        <w:r w:rsidR="001B5518">
          <w:rPr>
            <w:rFonts w:ascii="Times New Roman" w:hAnsi="Times New Roman" w:cs="Times New Roman"/>
            <w:lang w:val="en-GB"/>
          </w:rPr>
          <w:t>47,</w:t>
        </w:r>
      </w:ins>
      <w:del w:id="416" w:author="Pablo Capilla Lasheras" w:date="2022-12-08T11:29:00Z">
        <w:r w:rsidR="009F77F7" w:rsidDel="001B5518">
          <w:rPr>
            <w:rFonts w:ascii="Times New Roman" w:hAnsi="Times New Roman" w:cs="Times New Roman"/>
            <w:lang w:val="en-GB"/>
          </w:rPr>
          <w:delText>53–</w:delText>
        </w:r>
      </w:del>
      <w:r w:rsidR="009F77F7">
        <w:rPr>
          <w:rFonts w:ascii="Times New Roman" w:hAnsi="Times New Roman" w:cs="Times New Roman"/>
          <w:lang w:val="en-GB"/>
        </w:rPr>
        <w:t xml:space="preserve"> 0.7</w:t>
      </w:r>
      <w:ins w:id="417" w:author="Pablo Capilla Lasheras" w:date="2022-12-08T11:29:00Z">
        <w:r w:rsidR="001B5518">
          <w:rPr>
            <w:rFonts w:ascii="Times New Roman" w:hAnsi="Times New Roman" w:cs="Times New Roman"/>
            <w:lang w:val="en-GB"/>
          </w:rPr>
          <w:t>40</w:t>
        </w:r>
      </w:ins>
      <w:del w:id="418" w:author="Pablo Capilla Lasheras" w:date="2022-12-08T11:29:00Z">
        <w:r w:rsidR="009F77F7" w:rsidDel="001B5518">
          <w:rPr>
            <w:rFonts w:ascii="Times New Roman" w:hAnsi="Times New Roman" w:cs="Times New Roman"/>
            <w:lang w:val="en-GB"/>
          </w:rPr>
          <w:delText>13</w:delText>
        </w:r>
      </w:del>
      <w:r w:rsidR="009F77F7">
        <w:rPr>
          <w:rFonts w:ascii="Times New Roman" w:hAnsi="Times New Roman" w:cs="Times New Roman"/>
          <w:lang w:val="en-GB"/>
        </w:rPr>
        <w:t>] and</w:t>
      </w:r>
      <w:ins w:id="419" w:author="Pablo Capilla Lasheras" w:date="2022-12-08T11:29:00Z">
        <w:r w:rsidR="001B5518">
          <w:rPr>
            <w:rFonts w:ascii="Times New Roman" w:hAnsi="Times New Roman" w:cs="Times New Roman"/>
            <w:lang w:val="en-GB"/>
          </w:rPr>
          <w:t xml:space="preserve"> estimate ‘non-enzymatic’</w:t>
        </w:r>
      </w:ins>
      <w:r w:rsidR="009F77F7">
        <w:rPr>
          <w:rFonts w:ascii="Times New Roman" w:hAnsi="Times New Roman" w:cs="Times New Roman"/>
          <w:lang w:val="en-GB"/>
        </w:rPr>
        <w:t xml:space="preserve"> [95%</w:t>
      </w:r>
      <w:del w:id="420" w:author="Pablo Capilla Lasheras" w:date="2022-12-08T11:29:00Z">
        <w:r w:rsidR="009F77F7" w:rsidDel="001B5518">
          <w:rPr>
            <w:rFonts w:ascii="Times New Roman" w:hAnsi="Times New Roman" w:cs="Times New Roman"/>
            <w:lang w:val="en-GB"/>
          </w:rPr>
          <w:delText xml:space="preserve"> </w:delText>
        </w:r>
      </w:del>
      <w:r w:rsidR="009F77F7">
        <w:rPr>
          <w:rFonts w:ascii="Times New Roman" w:hAnsi="Times New Roman" w:cs="Times New Roman"/>
          <w:lang w:val="en-GB"/>
        </w:rPr>
        <w:t>CI] = 0.3</w:t>
      </w:r>
      <w:ins w:id="421" w:author="Pablo Capilla Lasheras" w:date="2022-12-08T11:30:00Z">
        <w:r w:rsidR="001B5518">
          <w:rPr>
            <w:rFonts w:ascii="Times New Roman" w:hAnsi="Times New Roman" w:cs="Times New Roman"/>
            <w:lang w:val="en-GB"/>
          </w:rPr>
          <w:t>74</w:t>
        </w:r>
      </w:ins>
      <w:del w:id="422" w:author="Pablo Capilla Lasheras" w:date="2022-12-08T11:30:00Z">
        <w:r w:rsidR="009F77F7" w:rsidDel="001B5518">
          <w:rPr>
            <w:rFonts w:ascii="Times New Roman" w:hAnsi="Times New Roman" w:cs="Times New Roman"/>
            <w:lang w:val="en-GB"/>
          </w:rPr>
          <w:delText>62</w:delText>
        </w:r>
      </w:del>
      <w:r w:rsidR="009F77F7">
        <w:rPr>
          <w:rFonts w:ascii="Times New Roman" w:hAnsi="Times New Roman" w:cs="Times New Roman"/>
          <w:lang w:val="en-GB"/>
        </w:rPr>
        <w:t xml:space="preserve"> [0.0</w:t>
      </w:r>
      <w:ins w:id="423" w:author="Pablo Capilla Lasheras" w:date="2022-12-08T11:30:00Z">
        <w:r w:rsidR="001B5518">
          <w:rPr>
            <w:rFonts w:ascii="Times New Roman" w:hAnsi="Times New Roman" w:cs="Times New Roman"/>
            <w:lang w:val="en-GB"/>
          </w:rPr>
          <w:t>06</w:t>
        </w:r>
      </w:ins>
      <w:del w:id="424" w:author="Pablo Capilla Lasheras" w:date="2022-12-08T11:30:00Z">
        <w:r w:rsidR="009F77F7" w:rsidDel="001B5518">
          <w:rPr>
            <w:rFonts w:ascii="Times New Roman" w:hAnsi="Times New Roman" w:cs="Times New Roman"/>
            <w:lang w:val="en-GB"/>
          </w:rPr>
          <w:delText>10</w:delText>
        </w:r>
      </w:del>
      <w:ins w:id="425" w:author="Pablo Capilla Lasheras" w:date="2022-12-08T11:30:00Z">
        <w:r w:rsidR="001B5518">
          <w:rPr>
            <w:rFonts w:ascii="Times New Roman" w:hAnsi="Times New Roman" w:cs="Times New Roman"/>
            <w:lang w:val="en-GB"/>
          </w:rPr>
          <w:t>,</w:t>
        </w:r>
      </w:ins>
      <w:del w:id="426" w:author="Pablo Capilla Lasheras" w:date="2022-12-08T11:30:00Z">
        <w:r w:rsidR="009F77F7" w:rsidDel="001B5518">
          <w:rPr>
            <w:rFonts w:ascii="Times New Roman" w:hAnsi="Times New Roman" w:cs="Times New Roman"/>
            <w:lang w:val="en-GB"/>
          </w:rPr>
          <w:delText>–</w:delText>
        </w:r>
      </w:del>
      <w:r w:rsidR="009F77F7">
        <w:rPr>
          <w:rFonts w:ascii="Times New Roman" w:hAnsi="Times New Roman" w:cs="Times New Roman"/>
          <w:lang w:val="en-GB"/>
        </w:rPr>
        <w:t xml:space="preserve"> 0.7</w:t>
      </w:r>
      <w:ins w:id="427" w:author="Pablo Capilla Lasheras" w:date="2022-12-08T11:30:00Z">
        <w:r w:rsidR="001B5518">
          <w:rPr>
            <w:rFonts w:ascii="Times New Roman" w:hAnsi="Times New Roman" w:cs="Times New Roman"/>
            <w:lang w:val="en-GB"/>
          </w:rPr>
          <w:t>42</w:t>
        </w:r>
      </w:ins>
      <w:del w:id="428" w:author="Pablo Capilla Lasheras" w:date="2022-12-08T11:30:00Z">
        <w:r w:rsidR="009F77F7" w:rsidDel="001B5518">
          <w:rPr>
            <w:rFonts w:ascii="Times New Roman" w:hAnsi="Times New Roman" w:cs="Times New Roman"/>
            <w:lang w:val="en-GB"/>
          </w:rPr>
          <w:delText>14</w:delText>
        </w:r>
      </w:del>
      <w:r w:rsidR="009F77F7">
        <w:rPr>
          <w:rFonts w:ascii="Times New Roman" w:hAnsi="Times New Roman" w:cs="Times New Roman"/>
          <w:lang w:val="en-GB"/>
        </w:rPr>
        <w:t>]</w:t>
      </w:r>
      <w:del w:id="429" w:author="Pablo Capilla Lasheras" w:date="2022-12-08T11:30:00Z">
        <w:r w:rsidR="009F77F7" w:rsidDel="001B5518">
          <w:rPr>
            <w:rFonts w:ascii="Times New Roman" w:hAnsi="Times New Roman" w:cs="Times New Roman"/>
            <w:lang w:val="en-GB"/>
          </w:rPr>
          <w:delText>, respectively</w:delText>
        </w:r>
      </w:del>
      <w:r w:rsidR="009F77F7">
        <w:rPr>
          <w:rFonts w:ascii="Times New Roman" w:hAnsi="Times New Roman" w:cs="Times New Roman"/>
          <w:lang w:val="en-GB"/>
        </w:rPr>
        <w:t>)</w:t>
      </w:r>
      <w:r w:rsidR="00B01631">
        <w:rPr>
          <w:rFonts w:ascii="Times New Roman" w:hAnsi="Times New Roman" w:cs="Times New Roman"/>
          <w:lang w:val="en-GB"/>
        </w:rPr>
        <w:t xml:space="preserve"> but not their lipid peroxidation (</w:t>
      </w:r>
      <w:r w:rsidR="001242EC">
        <w:rPr>
          <w:rFonts w:ascii="Times New Roman" w:hAnsi="Times New Roman" w:cs="Times New Roman"/>
          <w:lang w:val="en-GB"/>
        </w:rPr>
        <w:t>Figure X</w:t>
      </w:r>
      <w:r w:rsidR="009F77F7">
        <w:rPr>
          <w:rFonts w:ascii="Times New Roman" w:hAnsi="Times New Roman" w:cs="Times New Roman"/>
          <w:lang w:val="en-GB"/>
        </w:rPr>
        <w:t>, Table X</w:t>
      </w:r>
      <w:r w:rsidR="00202C4F">
        <w:rPr>
          <w:rFonts w:ascii="Times New Roman" w:hAnsi="Times New Roman" w:cs="Times New Roman"/>
          <w:lang w:val="en-GB"/>
        </w:rPr>
        <w:t>)</w:t>
      </w:r>
      <w:r w:rsidR="00B01631">
        <w:rPr>
          <w:rFonts w:ascii="Times New Roman" w:hAnsi="Times New Roman" w:cs="Times New Roman"/>
          <w:lang w:val="en-GB"/>
        </w:rPr>
        <w:t>. Finally,</w:t>
      </w:r>
      <w:r w:rsidR="009F77F7">
        <w:rPr>
          <w:rFonts w:ascii="Times New Roman" w:hAnsi="Times New Roman" w:cs="Times New Roman"/>
          <w:lang w:val="en-GB"/>
        </w:rPr>
        <w:t xml:space="preserve"> pesticides </w:t>
      </w:r>
      <w:r w:rsidR="004305F8">
        <w:rPr>
          <w:rFonts w:ascii="Times New Roman" w:hAnsi="Times New Roman" w:cs="Times New Roman"/>
          <w:lang w:val="en-GB"/>
        </w:rPr>
        <w:t>remarkably</w:t>
      </w:r>
      <w:r w:rsidR="009F77F7">
        <w:rPr>
          <w:rFonts w:ascii="Times New Roman" w:hAnsi="Times New Roman" w:cs="Times New Roman"/>
          <w:lang w:val="en-GB"/>
        </w:rPr>
        <w:t xml:space="preserve"> increased the levels of lipid peroxidation in adults </w:t>
      </w:r>
      <w:ins w:id="430" w:author="Pablo Capilla Lasheras" w:date="2022-12-08T11:31:00Z">
        <w:r w:rsidR="001B5518">
          <w:rPr>
            <w:rFonts w:ascii="Times New Roman" w:hAnsi="Times New Roman" w:cs="Times New Roman"/>
            <w:lang w:val="en-GB"/>
          </w:rPr>
          <w:t xml:space="preserve">(estimate </w:t>
        </w:r>
      </w:ins>
      <w:r w:rsidR="009F77F7">
        <w:rPr>
          <w:rFonts w:ascii="Times New Roman" w:hAnsi="Times New Roman" w:cs="Times New Roman"/>
          <w:lang w:val="en-GB"/>
        </w:rPr>
        <w:t>[95% CI] = 0.5</w:t>
      </w:r>
      <w:ins w:id="431" w:author="Pablo Capilla Lasheras" w:date="2022-12-08T11:31:00Z">
        <w:r w:rsidR="001B5518">
          <w:rPr>
            <w:rFonts w:ascii="Times New Roman" w:hAnsi="Times New Roman" w:cs="Times New Roman"/>
            <w:lang w:val="en-GB"/>
          </w:rPr>
          <w:t>67</w:t>
        </w:r>
      </w:ins>
      <w:del w:id="432" w:author="Pablo Capilla Lasheras" w:date="2022-12-08T11:31:00Z">
        <w:r w:rsidR="009F77F7" w:rsidDel="001B5518">
          <w:rPr>
            <w:rFonts w:ascii="Times New Roman" w:hAnsi="Times New Roman" w:cs="Times New Roman"/>
            <w:lang w:val="en-GB"/>
          </w:rPr>
          <w:delText>16</w:delText>
        </w:r>
      </w:del>
      <w:r w:rsidR="009F77F7">
        <w:rPr>
          <w:rFonts w:ascii="Times New Roman" w:hAnsi="Times New Roman" w:cs="Times New Roman"/>
          <w:lang w:val="en-GB"/>
        </w:rPr>
        <w:t xml:space="preserve"> [0.</w:t>
      </w:r>
      <w:ins w:id="433" w:author="Pablo Capilla Lasheras" w:date="2022-12-08T11:32:00Z">
        <w:r w:rsidR="001B5518">
          <w:rPr>
            <w:rFonts w:ascii="Times New Roman" w:hAnsi="Times New Roman" w:cs="Times New Roman"/>
            <w:lang w:val="en-GB"/>
          </w:rPr>
          <w:t>152</w:t>
        </w:r>
      </w:ins>
      <w:del w:id="434" w:author="Pablo Capilla Lasheras" w:date="2022-12-08T11:32:00Z">
        <w:r w:rsidR="009F77F7" w:rsidDel="001B5518">
          <w:rPr>
            <w:rFonts w:ascii="Times New Roman" w:hAnsi="Times New Roman" w:cs="Times New Roman"/>
            <w:lang w:val="en-GB"/>
          </w:rPr>
          <w:delText>240</w:delText>
        </w:r>
      </w:del>
      <w:ins w:id="435" w:author="Pablo Capilla Lasheras" w:date="2022-12-08T11:32:00Z">
        <w:r w:rsidR="001B5518">
          <w:rPr>
            <w:rFonts w:ascii="Times New Roman" w:hAnsi="Times New Roman" w:cs="Times New Roman"/>
            <w:lang w:val="en-GB"/>
          </w:rPr>
          <w:t>,</w:t>
        </w:r>
      </w:ins>
      <w:del w:id="436" w:author="Pablo Capilla Lasheras" w:date="2022-12-08T11:32:00Z">
        <w:r w:rsidR="009F77F7" w:rsidDel="001B5518">
          <w:rPr>
            <w:rFonts w:ascii="Times New Roman" w:hAnsi="Times New Roman" w:cs="Times New Roman"/>
            <w:lang w:val="en-GB"/>
          </w:rPr>
          <w:delText>–</w:delText>
        </w:r>
      </w:del>
      <w:r w:rsidR="009F77F7">
        <w:rPr>
          <w:rFonts w:ascii="Times New Roman" w:hAnsi="Times New Roman" w:cs="Times New Roman"/>
          <w:lang w:val="en-GB"/>
        </w:rPr>
        <w:t xml:space="preserve"> 0.</w:t>
      </w:r>
      <w:ins w:id="437" w:author="Pablo Capilla Lasheras" w:date="2022-12-08T11:32:00Z">
        <w:r w:rsidR="001B5518">
          <w:rPr>
            <w:rFonts w:ascii="Times New Roman" w:hAnsi="Times New Roman" w:cs="Times New Roman"/>
            <w:lang w:val="en-GB"/>
          </w:rPr>
          <w:t>983</w:t>
        </w:r>
      </w:ins>
      <w:del w:id="438" w:author="Pablo Capilla Lasheras" w:date="2022-12-08T11:32:00Z">
        <w:r w:rsidR="009F77F7" w:rsidDel="001B5518">
          <w:rPr>
            <w:rFonts w:ascii="Times New Roman" w:hAnsi="Times New Roman" w:cs="Times New Roman"/>
            <w:lang w:val="en-GB"/>
          </w:rPr>
          <w:delText>793</w:delText>
        </w:r>
      </w:del>
      <w:r w:rsidR="009F77F7">
        <w:rPr>
          <w:rFonts w:ascii="Times New Roman" w:hAnsi="Times New Roman" w:cs="Times New Roman"/>
          <w:lang w:val="en-GB"/>
        </w:rPr>
        <w:t xml:space="preserve">] but it did not involve </w:t>
      </w:r>
      <w:r w:rsidR="00FC28F3">
        <w:rPr>
          <w:rFonts w:ascii="Times New Roman" w:hAnsi="Times New Roman" w:cs="Times New Roman"/>
          <w:lang w:val="en-GB"/>
        </w:rPr>
        <w:t>noticeable</w:t>
      </w:r>
      <w:r w:rsidR="009F77F7">
        <w:rPr>
          <w:rFonts w:ascii="Times New Roman" w:hAnsi="Times New Roman" w:cs="Times New Roman"/>
          <w:lang w:val="en-GB"/>
        </w:rPr>
        <w:t xml:space="preserve"> </w:t>
      </w:r>
      <w:r w:rsidR="001E5D37">
        <w:rPr>
          <w:rFonts w:ascii="Times New Roman" w:hAnsi="Times New Roman" w:cs="Times New Roman"/>
          <w:lang w:val="en-GB"/>
        </w:rPr>
        <w:t>antioxidant response</w:t>
      </w:r>
      <w:r w:rsidR="00C26E86">
        <w:rPr>
          <w:rFonts w:ascii="Times New Roman" w:hAnsi="Times New Roman" w:cs="Times New Roman"/>
          <w:lang w:val="en-GB"/>
        </w:rPr>
        <w:t>s</w:t>
      </w:r>
      <w:r w:rsidR="009F77F7">
        <w:rPr>
          <w:rFonts w:ascii="Times New Roman" w:hAnsi="Times New Roman" w:cs="Times New Roman"/>
          <w:lang w:val="en-GB"/>
        </w:rPr>
        <w:t xml:space="preserve"> (Figure X, Table X). </w:t>
      </w:r>
    </w:p>
    <w:p w14:paraId="22EC97C4" w14:textId="64BF4EE7" w:rsidR="00D66C29" w:rsidRDefault="006B2332" w:rsidP="006B2332">
      <w:pPr>
        <w:spacing w:line="480" w:lineRule="auto"/>
        <w:ind w:firstLine="708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Metallic</w:t>
      </w:r>
      <w:r w:rsidR="00286EE9">
        <w:rPr>
          <w:rFonts w:ascii="Times New Roman" w:hAnsi="Times New Roman" w:cs="Times New Roman"/>
          <w:lang w:val="en-GB"/>
        </w:rPr>
        <w:t xml:space="preserve"> elements did not alter the oxidative stress status of tadpoles (</w:t>
      </w:r>
      <w:r w:rsidR="00BF603F">
        <w:rPr>
          <w:rFonts w:ascii="Times New Roman" w:hAnsi="Times New Roman" w:cs="Times New Roman"/>
          <w:lang w:val="en-GB"/>
        </w:rPr>
        <w:t xml:space="preserve">only </w:t>
      </w:r>
      <w:r w:rsidR="00F931BF">
        <w:rPr>
          <w:rFonts w:ascii="Times New Roman" w:hAnsi="Times New Roman" w:cs="Times New Roman"/>
          <w:lang w:val="en-GB"/>
        </w:rPr>
        <w:t xml:space="preserve">k = 3 </w:t>
      </w:r>
      <w:del w:id="439" w:author="Pablo Capilla Lasheras" w:date="2022-12-08T11:37:00Z">
        <w:r w:rsidR="00F931BF" w:rsidDel="001B5518">
          <w:rPr>
            <w:rFonts w:ascii="Times New Roman" w:hAnsi="Times New Roman" w:cs="Times New Roman"/>
            <w:lang w:val="en-GB"/>
          </w:rPr>
          <w:delText xml:space="preserve">estimates </w:delText>
        </w:r>
      </w:del>
      <w:ins w:id="440" w:author="Pablo Capilla Lasheras" w:date="2022-12-08T11:37:00Z">
        <w:r w:rsidR="001B5518">
          <w:rPr>
            <w:rFonts w:ascii="Times New Roman" w:hAnsi="Times New Roman" w:cs="Times New Roman"/>
            <w:lang w:val="en-GB"/>
          </w:rPr>
          <w:t xml:space="preserve">effect sizes available </w:t>
        </w:r>
      </w:ins>
      <w:r w:rsidR="00F931BF">
        <w:rPr>
          <w:rFonts w:ascii="Times New Roman" w:hAnsi="Times New Roman" w:cs="Times New Roman"/>
          <w:lang w:val="en-GB"/>
        </w:rPr>
        <w:t xml:space="preserve">for lipid peroxidation; </w:t>
      </w:r>
      <w:r w:rsidR="00286EE9">
        <w:rPr>
          <w:rFonts w:ascii="Times New Roman" w:hAnsi="Times New Roman" w:cs="Times New Roman"/>
          <w:lang w:val="en-GB"/>
        </w:rPr>
        <w:t xml:space="preserve">see Figure </w:t>
      </w:r>
      <w:r w:rsidR="00202C4F">
        <w:rPr>
          <w:rFonts w:ascii="Times New Roman" w:hAnsi="Times New Roman" w:cs="Times New Roman"/>
          <w:lang w:val="en-GB"/>
        </w:rPr>
        <w:t xml:space="preserve">X and Table X). </w:t>
      </w:r>
      <w:r>
        <w:rPr>
          <w:rFonts w:ascii="Times New Roman" w:hAnsi="Times New Roman" w:cs="Times New Roman"/>
          <w:lang w:val="en-GB"/>
        </w:rPr>
        <w:t>In contrast, adults exposed to metals</w:t>
      </w:r>
      <w:r w:rsidR="00202C4F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 xml:space="preserve">increased the levels of their </w:t>
      </w:r>
      <w:r w:rsidR="00286EE9">
        <w:rPr>
          <w:rFonts w:ascii="Times New Roman" w:hAnsi="Times New Roman" w:cs="Times New Roman"/>
          <w:lang w:val="en-GB"/>
        </w:rPr>
        <w:t xml:space="preserve">non-enzymatic </w:t>
      </w:r>
      <w:r w:rsidR="00ED33FD">
        <w:rPr>
          <w:rFonts w:ascii="Times New Roman" w:hAnsi="Times New Roman" w:cs="Times New Roman"/>
          <w:lang w:val="en-GB"/>
        </w:rPr>
        <w:t xml:space="preserve">antioxidants </w:t>
      </w:r>
      <w:r w:rsidR="00286EE9">
        <w:rPr>
          <w:rFonts w:ascii="Times New Roman" w:hAnsi="Times New Roman" w:cs="Times New Roman"/>
          <w:lang w:val="en-GB"/>
        </w:rPr>
        <w:t>and lipid peroxidation</w:t>
      </w:r>
      <w:r w:rsidR="00202C4F">
        <w:rPr>
          <w:rFonts w:ascii="Times New Roman" w:hAnsi="Times New Roman" w:cs="Times New Roman"/>
          <w:lang w:val="en-GB"/>
        </w:rPr>
        <w:t xml:space="preserve"> (</w:t>
      </w:r>
      <w:ins w:id="441" w:author="Pablo Capilla Lasheras" w:date="2022-12-08T11:38:00Z">
        <w:r w:rsidR="001B5518">
          <w:rPr>
            <w:rFonts w:ascii="Times New Roman" w:hAnsi="Times New Roman" w:cs="Times New Roman"/>
            <w:lang w:val="en-GB"/>
          </w:rPr>
          <w:t xml:space="preserve">estimate ‘non-enzymatic’ </w:t>
        </w:r>
      </w:ins>
      <w:r w:rsidR="00202C4F">
        <w:rPr>
          <w:rFonts w:ascii="Times New Roman" w:hAnsi="Times New Roman" w:cs="Times New Roman"/>
          <w:lang w:val="en-GB"/>
        </w:rPr>
        <w:t>[95% CI] = 0.489 [0.226</w:t>
      </w:r>
      <w:ins w:id="442" w:author="Pablo Capilla Lasheras" w:date="2022-12-08T11:38:00Z">
        <w:r w:rsidR="001B5518">
          <w:rPr>
            <w:rFonts w:ascii="Times New Roman" w:hAnsi="Times New Roman" w:cs="Times New Roman"/>
            <w:lang w:val="en-GB"/>
          </w:rPr>
          <w:t>,</w:t>
        </w:r>
      </w:ins>
      <w:del w:id="443" w:author="Pablo Capilla Lasheras" w:date="2022-12-08T11:38:00Z">
        <w:r w:rsidR="00202C4F" w:rsidDel="001B5518">
          <w:rPr>
            <w:rFonts w:ascii="Times New Roman" w:hAnsi="Times New Roman" w:cs="Times New Roman"/>
            <w:lang w:val="en-GB"/>
          </w:rPr>
          <w:delText>–</w:delText>
        </w:r>
      </w:del>
      <w:r w:rsidR="00202C4F">
        <w:rPr>
          <w:rFonts w:ascii="Times New Roman" w:hAnsi="Times New Roman" w:cs="Times New Roman"/>
          <w:lang w:val="en-GB"/>
        </w:rPr>
        <w:t xml:space="preserve"> 0.752] and </w:t>
      </w:r>
      <w:ins w:id="444" w:author="Pablo Capilla Lasheras" w:date="2022-12-08T11:38:00Z">
        <w:r w:rsidR="001B5518">
          <w:rPr>
            <w:rFonts w:ascii="Times New Roman" w:hAnsi="Times New Roman" w:cs="Times New Roman"/>
            <w:lang w:val="en-GB"/>
          </w:rPr>
          <w:t>estimate ‘lipid peroxidation’</w:t>
        </w:r>
      </w:ins>
      <w:del w:id="445" w:author="Pablo Capilla Lasheras" w:date="2022-12-08T11:38:00Z">
        <w:r w:rsidR="00202C4F" w:rsidDel="001B5518">
          <w:rPr>
            <w:rFonts w:ascii="Times New Roman" w:hAnsi="Times New Roman" w:cs="Times New Roman"/>
            <w:lang w:val="en-GB"/>
          </w:rPr>
          <w:delText>(</w:delText>
        </w:r>
      </w:del>
      <w:ins w:id="446" w:author="Pablo Capilla Lasheras" w:date="2022-12-08T11:38:00Z">
        <w:r w:rsidR="001B5518">
          <w:rPr>
            <w:rFonts w:ascii="Times New Roman" w:hAnsi="Times New Roman" w:cs="Times New Roman"/>
            <w:lang w:val="en-GB"/>
          </w:rPr>
          <w:t xml:space="preserve"> </w:t>
        </w:r>
      </w:ins>
      <w:r w:rsidR="00202C4F">
        <w:rPr>
          <w:rFonts w:ascii="Times New Roman" w:hAnsi="Times New Roman" w:cs="Times New Roman"/>
          <w:lang w:val="en-GB"/>
        </w:rPr>
        <w:t>[95% CI] = 0.382 [0.094</w:t>
      </w:r>
      <w:ins w:id="447" w:author="Pablo Capilla Lasheras" w:date="2022-12-08T11:39:00Z">
        <w:r w:rsidR="001B5518">
          <w:rPr>
            <w:rFonts w:ascii="Times New Roman" w:hAnsi="Times New Roman" w:cs="Times New Roman"/>
            <w:lang w:val="en-GB"/>
          </w:rPr>
          <w:t>,</w:t>
        </w:r>
      </w:ins>
      <w:del w:id="448" w:author="Pablo Capilla Lasheras" w:date="2022-12-08T11:39:00Z">
        <w:r w:rsidR="00202C4F" w:rsidDel="001B5518">
          <w:rPr>
            <w:rFonts w:ascii="Times New Roman" w:hAnsi="Times New Roman" w:cs="Times New Roman"/>
            <w:lang w:val="en-GB"/>
          </w:rPr>
          <w:delText>–</w:delText>
        </w:r>
      </w:del>
      <w:r w:rsidR="00202C4F">
        <w:rPr>
          <w:rFonts w:ascii="Times New Roman" w:hAnsi="Times New Roman" w:cs="Times New Roman"/>
          <w:lang w:val="en-GB"/>
        </w:rPr>
        <w:t xml:space="preserve"> 0.670]</w:t>
      </w:r>
      <w:del w:id="449" w:author="Pablo Capilla Lasheras" w:date="2022-12-08T11:39:00Z">
        <w:r w:rsidR="00202C4F" w:rsidDel="001B5518">
          <w:rPr>
            <w:rFonts w:ascii="Times New Roman" w:hAnsi="Times New Roman" w:cs="Times New Roman"/>
            <w:lang w:val="en-GB"/>
          </w:rPr>
          <w:delText>, respectively</w:delText>
        </w:r>
      </w:del>
      <w:r w:rsidR="00202C4F">
        <w:rPr>
          <w:rFonts w:ascii="Times New Roman" w:hAnsi="Times New Roman" w:cs="Times New Roman"/>
          <w:lang w:val="en-GB"/>
        </w:rPr>
        <w:t>)</w:t>
      </w:r>
      <w:r w:rsidR="00293403">
        <w:rPr>
          <w:rFonts w:ascii="Times New Roman" w:hAnsi="Times New Roman" w:cs="Times New Roman"/>
          <w:lang w:val="en-GB"/>
        </w:rPr>
        <w:t xml:space="preserve">, whereas the levels of the antioxidant enzymes did not remarkably change (k = </w:t>
      </w:r>
      <w:r w:rsidR="00F931BF">
        <w:rPr>
          <w:rFonts w:ascii="Times New Roman" w:hAnsi="Times New Roman" w:cs="Times New Roman"/>
          <w:lang w:val="en-GB"/>
        </w:rPr>
        <w:t>8</w:t>
      </w:r>
      <w:r w:rsidR="00293403">
        <w:rPr>
          <w:rFonts w:ascii="Times New Roman" w:hAnsi="Times New Roman" w:cs="Times New Roman"/>
          <w:lang w:val="en-GB"/>
        </w:rPr>
        <w:t xml:space="preserve"> </w:t>
      </w:r>
      <w:del w:id="450" w:author="Pablo Capilla Lasheras" w:date="2022-12-08T11:39:00Z">
        <w:r w:rsidR="00293403" w:rsidDel="001B5518">
          <w:rPr>
            <w:rFonts w:ascii="Times New Roman" w:hAnsi="Times New Roman" w:cs="Times New Roman"/>
            <w:lang w:val="en-GB"/>
          </w:rPr>
          <w:delText>estimates</w:delText>
        </w:r>
      </w:del>
      <w:ins w:id="451" w:author="Pablo Capilla Lasheras" w:date="2022-12-08T11:39:00Z">
        <w:r w:rsidR="001B5518">
          <w:rPr>
            <w:rFonts w:ascii="Times New Roman" w:hAnsi="Times New Roman" w:cs="Times New Roman"/>
            <w:lang w:val="en-GB"/>
          </w:rPr>
          <w:t>effect sizes</w:t>
        </w:r>
      </w:ins>
      <w:r w:rsidR="00293403">
        <w:rPr>
          <w:rFonts w:ascii="Times New Roman" w:hAnsi="Times New Roman" w:cs="Times New Roman"/>
          <w:lang w:val="en-GB"/>
        </w:rPr>
        <w:t>; Figure X).</w:t>
      </w:r>
      <w:r w:rsidR="004C7067">
        <w:rPr>
          <w:rFonts w:ascii="Times New Roman" w:hAnsi="Times New Roman" w:cs="Times New Roman"/>
          <w:lang w:val="en-GB"/>
        </w:rPr>
        <w:t xml:space="preserve"> </w:t>
      </w:r>
      <w:commentRangeStart w:id="452"/>
      <w:commentRangeStart w:id="453"/>
      <w:r w:rsidR="004C7067">
        <w:rPr>
          <w:rFonts w:ascii="Times New Roman" w:hAnsi="Times New Roman" w:cs="Times New Roman"/>
          <w:lang w:val="en-GB"/>
        </w:rPr>
        <w:t>No</w:t>
      </w:r>
      <w:r w:rsidR="00BF603F">
        <w:rPr>
          <w:rFonts w:ascii="Times New Roman" w:hAnsi="Times New Roman" w:cs="Times New Roman"/>
          <w:lang w:val="en-GB"/>
        </w:rPr>
        <w:t>t</w:t>
      </w:r>
      <w:r w:rsidR="004C7067">
        <w:rPr>
          <w:rFonts w:ascii="Times New Roman" w:hAnsi="Times New Roman" w:cs="Times New Roman"/>
          <w:lang w:val="en-GB"/>
        </w:rPr>
        <w:t xml:space="preserve"> enough data were available for meta-analysing the effect of metallic elements</w:t>
      </w:r>
      <w:ins w:id="454" w:author="Pablo Capilla Lasheras" w:date="2022-12-08T11:40:00Z">
        <w:r w:rsidR="00F54F29">
          <w:rPr>
            <w:rFonts w:ascii="Times New Roman" w:hAnsi="Times New Roman" w:cs="Times New Roman"/>
            <w:lang w:val="en-GB"/>
          </w:rPr>
          <w:t xml:space="preserve"> on all redox markers of</w:t>
        </w:r>
      </w:ins>
      <w:del w:id="455" w:author="Pablo Capilla Lasheras" w:date="2022-12-08T11:40:00Z">
        <w:r w:rsidR="004C7067" w:rsidDel="00F54F29">
          <w:rPr>
            <w:rFonts w:ascii="Times New Roman" w:hAnsi="Times New Roman" w:cs="Times New Roman"/>
            <w:lang w:val="en-GB"/>
          </w:rPr>
          <w:delText xml:space="preserve"> </w:delText>
        </w:r>
        <w:r w:rsidR="00D01324" w:rsidDel="00F54F29">
          <w:rPr>
            <w:rFonts w:ascii="Times New Roman" w:hAnsi="Times New Roman" w:cs="Times New Roman"/>
            <w:lang w:val="en-GB"/>
          </w:rPr>
          <w:delText>on</w:delText>
        </w:r>
      </w:del>
      <w:r w:rsidR="004C7067">
        <w:rPr>
          <w:rFonts w:ascii="Times New Roman" w:hAnsi="Times New Roman" w:cs="Times New Roman"/>
          <w:lang w:val="en-GB"/>
        </w:rPr>
        <w:t xml:space="preserve"> embryos</w:t>
      </w:r>
      <w:ins w:id="456" w:author="Pablo Capilla Lasheras" w:date="2022-12-08T11:35:00Z">
        <w:r w:rsidR="001B5518">
          <w:rPr>
            <w:rFonts w:ascii="Times New Roman" w:hAnsi="Times New Roman" w:cs="Times New Roman"/>
            <w:lang w:val="en-GB"/>
          </w:rPr>
          <w:t xml:space="preserve"> (k = 16 from two studies incl</w:t>
        </w:r>
      </w:ins>
      <w:ins w:id="457" w:author="Pablo Capilla Lasheras" w:date="2022-12-08T11:36:00Z">
        <w:r w:rsidR="001B5518">
          <w:rPr>
            <w:rFonts w:ascii="Times New Roman" w:hAnsi="Times New Roman" w:cs="Times New Roman"/>
            <w:lang w:val="en-GB"/>
          </w:rPr>
          <w:t>uding enzymatic data only</w:t>
        </w:r>
      </w:ins>
      <w:ins w:id="458" w:author="Pablo Capilla Lasheras" w:date="2022-12-08T11:35:00Z">
        <w:r w:rsidR="001B5518">
          <w:rPr>
            <w:rFonts w:ascii="Times New Roman" w:hAnsi="Times New Roman" w:cs="Times New Roman"/>
            <w:lang w:val="en-GB"/>
          </w:rPr>
          <w:t>)</w:t>
        </w:r>
      </w:ins>
      <w:r w:rsidR="004C7067">
        <w:rPr>
          <w:rFonts w:ascii="Times New Roman" w:hAnsi="Times New Roman" w:cs="Times New Roman"/>
          <w:lang w:val="en-GB"/>
        </w:rPr>
        <w:t>.</w:t>
      </w:r>
      <w:commentRangeEnd w:id="452"/>
      <w:r w:rsidR="004C7067">
        <w:rPr>
          <w:rStyle w:val="CommentReference"/>
        </w:rPr>
        <w:commentReference w:id="452"/>
      </w:r>
      <w:commentRangeEnd w:id="453"/>
      <w:r w:rsidR="001B5518">
        <w:rPr>
          <w:rStyle w:val="CommentReference"/>
        </w:rPr>
        <w:commentReference w:id="453"/>
      </w:r>
    </w:p>
    <w:p w14:paraId="479C6C27" w14:textId="75D0AC2A" w:rsidR="00C9586B" w:rsidRDefault="00C9586B" w:rsidP="006B2332">
      <w:pPr>
        <w:spacing w:line="480" w:lineRule="auto"/>
        <w:ind w:firstLine="708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The exposure to inorganic elements did not alter the oxidative stress </w:t>
      </w:r>
      <w:r w:rsidR="00ED33FD">
        <w:rPr>
          <w:rFonts w:ascii="Times New Roman" w:hAnsi="Times New Roman" w:cs="Times New Roman"/>
          <w:lang w:val="en-GB"/>
        </w:rPr>
        <w:t>parameters</w:t>
      </w:r>
      <w:r>
        <w:rPr>
          <w:rFonts w:ascii="Times New Roman" w:hAnsi="Times New Roman" w:cs="Times New Roman"/>
          <w:lang w:val="en-GB"/>
        </w:rPr>
        <w:t xml:space="preserve"> of embryos </w:t>
      </w:r>
      <w:r w:rsidR="00FA1012">
        <w:rPr>
          <w:rFonts w:ascii="Times New Roman" w:hAnsi="Times New Roman" w:cs="Times New Roman"/>
          <w:lang w:val="en-GB"/>
        </w:rPr>
        <w:t>or</w:t>
      </w:r>
      <w:r>
        <w:rPr>
          <w:rFonts w:ascii="Times New Roman" w:hAnsi="Times New Roman" w:cs="Times New Roman"/>
          <w:lang w:val="en-GB"/>
        </w:rPr>
        <w:t xml:space="preserve"> tadpoles (</w:t>
      </w:r>
      <w:r w:rsidR="00031B7B">
        <w:rPr>
          <w:rFonts w:ascii="Times New Roman" w:hAnsi="Times New Roman" w:cs="Times New Roman"/>
          <w:lang w:val="en-GB"/>
        </w:rPr>
        <w:t>the model did not converge for adults as we only had</w:t>
      </w:r>
      <w:r w:rsidR="0076788A">
        <w:rPr>
          <w:rFonts w:ascii="Times New Roman" w:hAnsi="Times New Roman" w:cs="Times New Roman"/>
          <w:lang w:val="en-GB"/>
        </w:rPr>
        <w:t xml:space="preserve"> a total of</w:t>
      </w:r>
      <w:r w:rsidR="00031B7B">
        <w:rPr>
          <w:rFonts w:ascii="Times New Roman" w:hAnsi="Times New Roman" w:cs="Times New Roman"/>
          <w:lang w:val="en-GB"/>
        </w:rPr>
        <w:t xml:space="preserve"> </w:t>
      </w:r>
      <w:r w:rsidR="00762A07">
        <w:rPr>
          <w:rFonts w:ascii="Times New Roman" w:hAnsi="Times New Roman" w:cs="Times New Roman"/>
          <w:lang w:val="en-GB"/>
        </w:rPr>
        <w:t>k = 16</w:t>
      </w:r>
      <w:r w:rsidR="00017673">
        <w:rPr>
          <w:rFonts w:ascii="Times New Roman" w:hAnsi="Times New Roman" w:cs="Times New Roman"/>
          <w:lang w:val="en-GB"/>
        </w:rPr>
        <w:t xml:space="preserve"> </w:t>
      </w:r>
      <w:del w:id="459" w:author="Pablo Capilla Lasheras" w:date="2022-12-08T11:42:00Z">
        <w:r w:rsidR="00017673" w:rsidDel="0051705C">
          <w:rPr>
            <w:rFonts w:ascii="Times New Roman" w:hAnsi="Times New Roman" w:cs="Times New Roman"/>
            <w:lang w:val="en-GB"/>
          </w:rPr>
          <w:delText>estimates</w:delText>
        </w:r>
      </w:del>
      <w:ins w:id="460" w:author="Pablo Capilla Lasheras" w:date="2022-12-08T11:42:00Z">
        <w:r w:rsidR="0051705C">
          <w:rPr>
            <w:rFonts w:ascii="Times New Roman" w:hAnsi="Times New Roman" w:cs="Times New Roman"/>
            <w:lang w:val="en-GB"/>
          </w:rPr>
          <w:t>effect sizes</w:t>
        </w:r>
      </w:ins>
      <w:r>
        <w:rPr>
          <w:rFonts w:ascii="Times New Roman" w:hAnsi="Times New Roman" w:cs="Times New Roman"/>
          <w:lang w:val="en-GB"/>
        </w:rPr>
        <w:t xml:space="preserve">; Figure X, Table X). </w:t>
      </w:r>
      <w:r w:rsidR="00E62F1B">
        <w:rPr>
          <w:rFonts w:ascii="Times New Roman" w:hAnsi="Times New Roman" w:cs="Times New Roman"/>
          <w:lang w:val="en-GB"/>
        </w:rPr>
        <w:t>Finally</w:t>
      </w:r>
      <w:r w:rsidR="00E9233B">
        <w:rPr>
          <w:rFonts w:ascii="Times New Roman" w:hAnsi="Times New Roman" w:cs="Times New Roman"/>
          <w:lang w:val="en-GB"/>
        </w:rPr>
        <w:t>,</w:t>
      </w:r>
      <w:r>
        <w:rPr>
          <w:rFonts w:ascii="Times New Roman" w:hAnsi="Times New Roman" w:cs="Times New Roman"/>
          <w:lang w:val="en-GB"/>
        </w:rPr>
        <w:t xml:space="preserve"> organic elements did not involve changes in the studied parameters of tadpoles and adults (no data </w:t>
      </w:r>
      <w:ins w:id="461" w:author="Pablo Capilla Lasheras" w:date="2022-12-08T11:46:00Z">
        <w:r w:rsidR="0051705C">
          <w:rPr>
            <w:rFonts w:ascii="Times New Roman" w:hAnsi="Times New Roman" w:cs="Times New Roman"/>
            <w:lang w:val="en-GB"/>
          </w:rPr>
          <w:t xml:space="preserve">was available </w:t>
        </w:r>
      </w:ins>
      <w:r>
        <w:rPr>
          <w:rFonts w:ascii="Times New Roman" w:hAnsi="Times New Roman" w:cs="Times New Roman"/>
          <w:lang w:val="en-GB"/>
        </w:rPr>
        <w:t xml:space="preserve">for embryos; Figure X, Table X).   </w:t>
      </w:r>
    </w:p>
    <w:p w14:paraId="35331B6D" w14:textId="77777777" w:rsidR="00840677" w:rsidRDefault="00840677" w:rsidP="006B2332">
      <w:pPr>
        <w:spacing w:line="480" w:lineRule="auto"/>
        <w:ind w:firstLine="708"/>
        <w:jc w:val="both"/>
        <w:rPr>
          <w:rFonts w:ascii="Times New Roman" w:hAnsi="Times New Roman" w:cs="Times New Roman"/>
          <w:lang w:val="en-GB"/>
        </w:rPr>
      </w:pPr>
    </w:p>
    <w:p w14:paraId="04AFFE71" w14:textId="3076DE76" w:rsidR="00840677" w:rsidRDefault="0024121E" w:rsidP="006B2332">
      <w:pPr>
        <w:spacing w:line="480" w:lineRule="auto"/>
        <w:ind w:firstLine="708"/>
        <w:jc w:val="both"/>
        <w:rPr>
          <w:rFonts w:ascii="Times New Roman" w:hAnsi="Times New Roman" w:cs="Times New Roman"/>
          <w:i/>
          <w:lang w:val="en-GB"/>
        </w:rPr>
      </w:pPr>
      <w:commentRangeStart w:id="462"/>
      <w:r>
        <w:rPr>
          <w:rFonts w:ascii="Times New Roman" w:hAnsi="Times New Roman" w:cs="Times New Roman"/>
          <w:i/>
          <w:lang w:val="en-GB"/>
        </w:rPr>
        <w:t>Effect</w:t>
      </w:r>
      <w:r w:rsidR="00C47D34">
        <w:rPr>
          <w:rFonts w:ascii="Times New Roman" w:hAnsi="Times New Roman" w:cs="Times New Roman"/>
          <w:i/>
          <w:lang w:val="en-GB"/>
        </w:rPr>
        <w:t xml:space="preserve"> of t</w:t>
      </w:r>
      <w:r w:rsidR="0078553C">
        <w:rPr>
          <w:rFonts w:ascii="Times New Roman" w:hAnsi="Times New Roman" w:cs="Times New Roman"/>
          <w:i/>
          <w:lang w:val="en-GB"/>
        </w:rPr>
        <w:t>issue</w:t>
      </w:r>
      <w:commentRangeEnd w:id="462"/>
      <w:r w:rsidR="007D229A">
        <w:rPr>
          <w:rStyle w:val="CommentReference"/>
        </w:rPr>
        <w:commentReference w:id="462"/>
      </w:r>
      <w:r w:rsidR="0078553C">
        <w:rPr>
          <w:rFonts w:ascii="Times New Roman" w:hAnsi="Times New Roman" w:cs="Times New Roman"/>
          <w:i/>
          <w:lang w:val="en-GB"/>
        </w:rPr>
        <w:t xml:space="preserve">, </w:t>
      </w:r>
      <w:commentRangeStart w:id="463"/>
      <w:r w:rsidR="00211093">
        <w:rPr>
          <w:rFonts w:ascii="Times New Roman" w:hAnsi="Times New Roman" w:cs="Times New Roman"/>
          <w:i/>
          <w:lang w:val="en-GB"/>
        </w:rPr>
        <w:t xml:space="preserve">life </w:t>
      </w:r>
      <w:r>
        <w:rPr>
          <w:rFonts w:ascii="Times New Roman" w:hAnsi="Times New Roman" w:cs="Times New Roman"/>
          <w:i/>
          <w:lang w:val="en-GB"/>
        </w:rPr>
        <w:t>mode and climate</w:t>
      </w:r>
      <w:commentRangeEnd w:id="463"/>
      <w:r w:rsidR="00FB0E15">
        <w:rPr>
          <w:rStyle w:val="CommentReference"/>
        </w:rPr>
        <w:commentReference w:id="463"/>
      </w:r>
    </w:p>
    <w:p w14:paraId="418E0C74" w14:textId="16105B78" w:rsidR="00840677" w:rsidRDefault="00840677" w:rsidP="004328BB">
      <w:pPr>
        <w:spacing w:line="480" w:lineRule="auto"/>
        <w:jc w:val="both"/>
        <w:rPr>
          <w:ins w:id="464" w:author="Pablo Capilla Lasheras" w:date="2022-12-08T12:38:00Z"/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lastRenderedPageBreak/>
        <w:t xml:space="preserve">An overall model </w:t>
      </w:r>
      <w:ins w:id="465" w:author="Pablo Capilla Lasheras" w:date="2022-12-08T12:01:00Z">
        <w:r w:rsidR="00E3027B">
          <w:rPr>
            <w:rFonts w:ascii="Times New Roman" w:hAnsi="Times New Roman" w:cs="Times New Roman"/>
            <w:lang w:val="en-GB"/>
          </w:rPr>
          <w:t>combining all poll</w:t>
        </w:r>
      </w:ins>
      <w:ins w:id="466" w:author="Pablo Capilla Lasheras" w:date="2022-12-08T12:02:00Z">
        <w:r w:rsidR="00E3027B">
          <w:rPr>
            <w:rFonts w:ascii="Times New Roman" w:hAnsi="Times New Roman" w:cs="Times New Roman"/>
            <w:lang w:val="en-GB"/>
          </w:rPr>
          <w:t>utants and developmental stages but assessing redox responses across different tisuses</w:t>
        </w:r>
      </w:ins>
      <w:del w:id="467" w:author="Pablo Capilla Lasheras" w:date="2022-12-08T12:02:00Z">
        <w:r w:rsidR="00273F9C" w:rsidDel="00E3027B">
          <w:rPr>
            <w:rFonts w:ascii="Times New Roman" w:hAnsi="Times New Roman" w:cs="Times New Roman"/>
            <w:lang w:val="en-GB"/>
          </w:rPr>
          <w:delText xml:space="preserve">addressing the impact of pollutants on the redox machinery across </w:delText>
        </w:r>
        <w:r w:rsidDel="00E3027B">
          <w:rPr>
            <w:rFonts w:ascii="Times New Roman" w:hAnsi="Times New Roman" w:cs="Times New Roman"/>
            <w:lang w:val="en-GB"/>
          </w:rPr>
          <w:delText>tissue</w:delText>
        </w:r>
      </w:del>
      <w:r>
        <w:rPr>
          <w:rFonts w:ascii="Times New Roman" w:hAnsi="Times New Roman" w:cs="Times New Roman"/>
          <w:lang w:val="en-GB"/>
        </w:rPr>
        <w:t xml:space="preserve"> showed a similar </w:t>
      </w:r>
      <w:ins w:id="468" w:author="Pablo Capilla Lasheras" w:date="2022-12-08T12:02:00Z">
        <w:r w:rsidR="00E3027B">
          <w:rPr>
            <w:rFonts w:ascii="Times New Roman" w:hAnsi="Times New Roman" w:cs="Times New Roman"/>
            <w:lang w:val="en-GB"/>
          </w:rPr>
          <w:t xml:space="preserve">redox </w:t>
        </w:r>
      </w:ins>
      <w:r>
        <w:rPr>
          <w:rFonts w:ascii="Times New Roman" w:hAnsi="Times New Roman" w:cs="Times New Roman"/>
          <w:lang w:val="en-GB"/>
        </w:rPr>
        <w:t xml:space="preserve">response </w:t>
      </w:r>
      <w:r w:rsidR="00F821E0">
        <w:rPr>
          <w:rFonts w:ascii="Times New Roman" w:hAnsi="Times New Roman" w:cs="Times New Roman"/>
          <w:lang w:val="en-GB"/>
        </w:rPr>
        <w:t>among them</w:t>
      </w:r>
      <w:del w:id="469" w:author="Pablo Capilla Lasheras" w:date="2022-12-08T12:03:00Z">
        <w:r w:rsidR="00F821E0" w:rsidDel="00E3027B">
          <w:rPr>
            <w:rFonts w:ascii="Times New Roman" w:hAnsi="Times New Roman" w:cs="Times New Roman"/>
            <w:lang w:val="en-GB"/>
          </w:rPr>
          <w:delText xml:space="preserve"> (although some 95% CI slightly overlapped zero):</w:delText>
        </w:r>
        <w:r w:rsidR="002C4DE6" w:rsidDel="00E3027B">
          <w:rPr>
            <w:rFonts w:ascii="Times New Roman" w:hAnsi="Times New Roman" w:cs="Times New Roman"/>
            <w:lang w:val="en-GB"/>
          </w:rPr>
          <w:delText xml:space="preserve"> </w:delText>
        </w:r>
      </w:del>
      <w:ins w:id="470" w:author="Pablo Capilla Lasheras" w:date="2022-12-08T12:03:00Z">
        <w:r w:rsidR="00E3027B">
          <w:rPr>
            <w:rFonts w:ascii="Times New Roman" w:hAnsi="Times New Roman" w:cs="Times New Roman"/>
            <w:lang w:val="en-GB"/>
          </w:rPr>
          <w:t xml:space="preserve">(estimate [95%CI]: </w:t>
        </w:r>
      </w:ins>
      <w:r>
        <w:rPr>
          <w:rFonts w:ascii="Times New Roman" w:hAnsi="Times New Roman" w:cs="Times New Roman"/>
          <w:lang w:val="en-GB"/>
        </w:rPr>
        <w:t>whole body</w:t>
      </w:r>
      <w:del w:id="471" w:author="Pablo Capilla Lasheras" w:date="2022-12-08T12:03:00Z">
        <w:r w:rsidDel="00E3027B">
          <w:rPr>
            <w:rFonts w:ascii="Times New Roman" w:hAnsi="Times New Roman" w:cs="Times New Roman"/>
            <w:lang w:val="en-GB"/>
          </w:rPr>
          <w:delText xml:space="preserve"> ([</w:delText>
        </w:r>
        <w:r w:rsidR="004A2D76" w:rsidDel="00E3027B">
          <w:rPr>
            <w:rFonts w:ascii="Times New Roman" w:hAnsi="Times New Roman" w:cs="Times New Roman"/>
            <w:lang w:val="en-GB"/>
          </w:rPr>
          <w:delText xml:space="preserve">95% CI] </w:delText>
        </w:r>
      </w:del>
      <w:ins w:id="472" w:author="Pablo Capilla Lasheras" w:date="2022-12-08T12:04:00Z">
        <w:r w:rsidR="00E3027B">
          <w:rPr>
            <w:rFonts w:ascii="Times New Roman" w:hAnsi="Times New Roman" w:cs="Times New Roman"/>
            <w:lang w:val="en-GB"/>
          </w:rPr>
          <w:t xml:space="preserve"> </w:t>
        </w:r>
      </w:ins>
      <w:r w:rsidR="004A2D76">
        <w:rPr>
          <w:rFonts w:ascii="Times New Roman" w:hAnsi="Times New Roman" w:cs="Times New Roman"/>
          <w:lang w:val="en-GB"/>
        </w:rPr>
        <w:t>= 0.12</w:t>
      </w:r>
      <w:ins w:id="473" w:author="Pablo Capilla Lasheras" w:date="2022-12-08T12:10:00Z">
        <w:r w:rsidR="007D229A">
          <w:rPr>
            <w:rFonts w:ascii="Times New Roman" w:hAnsi="Times New Roman" w:cs="Times New Roman"/>
            <w:lang w:val="en-GB"/>
          </w:rPr>
          <w:t>4</w:t>
        </w:r>
      </w:ins>
      <w:del w:id="474" w:author="Pablo Capilla Lasheras" w:date="2022-12-08T12:10:00Z">
        <w:r w:rsidR="004A2D76" w:rsidDel="007D229A">
          <w:rPr>
            <w:rFonts w:ascii="Times New Roman" w:hAnsi="Times New Roman" w:cs="Times New Roman"/>
            <w:lang w:val="en-GB"/>
          </w:rPr>
          <w:delText>3</w:delText>
        </w:r>
      </w:del>
      <w:r w:rsidR="004A2D76">
        <w:rPr>
          <w:rFonts w:ascii="Times New Roman" w:hAnsi="Times New Roman" w:cs="Times New Roman"/>
          <w:lang w:val="en-GB"/>
        </w:rPr>
        <w:t xml:space="preserve"> [0.01</w:t>
      </w:r>
      <w:ins w:id="475" w:author="Pablo Capilla Lasheras" w:date="2022-12-08T12:10:00Z">
        <w:r w:rsidR="007D229A">
          <w:rPr>
            <w:rFonts w:ascii="Times New Roman" w:hAnsi="Times New Roman" w:cs="Times New Roman"/>
            <w:lang w:val="en-GB"/>
          </w:rPr>
          <w:t>3</w:t>
        </w:r>
      </w:ins>
      <w:del w:id="476" w:author="Pablo Capilla Lasheras" w:date="2022-12-08T12:10:00Z">
        <w:r w:rsidR="004A2D76" w:rsidDel="007D229A">
          <w:rPr>
            <w:rFonts w:ascii="Times New Roman" w:hAnsi="Times New Roman" w:cs="Times New Roman"/>
            <w:lang w:val="en-GB"/>
          </w:rPr>
          <w:delText>4</w:delText>
        </w:r>
      </w:del>
      <w:ins w:id="477" w:author="Pablo Capilla Lasheras" w:date="2022-12-08T12:03:00Z">
        <w:r w:rsidR="00E3027B">
          <w:rPr>
            <w:rFonts w:ascii="Times New Roman" w:hAnsi="Times New Roman" w:cs="Times New Roman"/>
            <w:lang w:val="en-GB"/>
          </w:rPr>
          <w:t>,</w:t>
        </w:r>
      </w:ins>
      <w:del w:id="478" w:author="Pablo Capilla Lasheras" w:date="2022-12-08T12:03:00Z">
        <w:r w:rsidR="004A2D76" w:rsidDel="00E3027B">
          <w:rPr>
            <w:rFonts w:ascii="Times New Roman" w:hAnsi="Times New Roman" w:cs="Times New Roman"/>
            <w:lang w:val="en-GB"/>
          </w:rPr>
          <w:delText>–</w:delText>
        </w:r>
      </w:del>
      <w:r w:rsidR="004A2D76">
        <w:rPr>
          <w:rFonts w:ascii="Times New Roman" w:hAnsi="Times New Roman" w:cs="Times New Roman"/>
          <w:lang w:val="en-GB"/>
        </w:rPr>
        <w:t xml:space="preserve"> 0.23</w:t>
      </w:r>
      <w:ins w:id="479" w:author="Pablo Capilla Lasheras" w:date="2022-12-08T12:10:00Z">
        <w:r w:rsidR="007D229A">
          <w:rPr>
            <w:rFonts w:ascii="Times New Roman" w:hAnsi="Times New Roman" w:cs="Times New Roman"/>
            <w:lang w:val="en-GB"/>
          </w:rPr>
          <w:t>5</w:t>
        </w:r>
      </w:ins>
      <w:del w:id="480" w:author="Pablo Capilla Lasheras" w:date="2022-12-08T12:10:00Z">
        <w:r w:rsidR="004A2D76" w:rsidDel="007D229A">
          <w:rPr>
            <w:rFonts w:ascii="Times New Roman" w:hAnsi="Times New Roman" w:cs="Times New Roman"/>
            <w:lang w:val="en-GB"/>
          </w:rPr>
          <w:delText>2</w:delText>
        </w:r>
      </w:del>
      <w:r w:rsidR="004A2D76">
        <w:rPr>
          <w:rFonts w:ascii="Times New Roman" w:hAnsi="Times New Roman" w:cs="Times New Roman"/>
          <w:lang w:val="en-GB"/>
        </w:rPr>
        <w:t xml:space="preserve">]), </w:t>
      </w:r>
      <w:r>
        <w:rPr>
          <w:rFonts w:ascii="Times New Roman" w:hAnsi="Times New Roman" w:cs="Times New Roman"/>
          <w:lang w:val="en-GB"/>
        </w:rPr>
        <w:t xml:space="preserve">liver </w:t>
      </w:r>
      <w:del w:id="481" w:author="Pablo Capilla Lasheras" w:date="2022-12-08T12:04:00Z">
        <w:r w:rsidDel="00E3027B">
          <w:rPr>
            <w:rFonts w:ascii="Times New Roman" w:hAnsi="Times New Roman" w:cs="Times New Roman"/>
            <w:lang w:val="en-GB"/>
          </w:rPr>
          <w:delText xml:space="preserve">([95% CI] </w:delText>
        </w:r>
      </w:del>
      <w:r>
        <w:rPr>
          <w:rFonts w:ascii="Times New Roman" w:hAnsi="Times New Roman" w:cs="Times New Roman"/>
          <w:lang w:val="en-GB"/>
        </w:rPr>
        <w:t>= 0.</w:t>
      </w:r>
      <w:r w:rsidR="00A86A0C">
        <w:rPr>
          <w:rFonts w:ascii="Times New Roman" w:hAnsi="Times New Roman" w:cs="Times New Roman"/>
          <w:lang w:val="en-GB"/>
        </w:rPr>
        <w:t>157</w:t>
      </w:r>
      <w:r>
        <w:rPr>
          <w:rFonts w:ascii="Times New Roman" w:hAnsi="Times New Roman" w:cs="Times New Roman"/>
          <w:lang w:val="en-GB"/>
        </w:rPr>
        <w:t xml:space="preserve"> [0.</w:t>
      </w:r>
      <w:r w:rsidR="00A86A0C">
        <w:rPr>
          <w:rFonts w:ascii="Times New Roman" w:hAnsi="Times New Roman" w:cs="Times New Roman"/>
          <w:lang w:val="en-GB"/>
        </w:rPr>
        <w:t>0</w:t>
      </w:r>
      <w:ins w:id="482" w:author="Pablo Capilla Lasheras" w:date="2022-12-08T12:10:00Z">
        <w:r w:rsidR="007D229A">
          <w:rPr>
            <w:rFonts w:ascii="Times New Roman" w:hAnsi="Times New Roman" w:cs="Times New Roman"/>
            <w:lang w:val="en-GB"/>
          </w:rPr>
          <w:t>17</w:t>
        </w:r>
      </w:ins>
      <w:del w:id="483" w:author="Pablo Capilla Lasheras" w:date="2022-12-08T12:10:00Z">
        <w:r w:rsidR="00A86A0C" w:rsidDel="007D229A">
          <w:rPr>
            <w:rFonts w:ascii="Times New Roman" w:hAnsi="Times New Roman" w:cs="Times New Roman"/>
            <w:lang w:val="en-GB"/>
          </w:rPr>
          <w:delText>21</w:delText>
        </w:r>
      </w:del>
      <w:ins w:id="484" w:author="Pablo Capilla Lasheras" w:date="2022-12-08T12:04:00Z">
        <w:r w:rsidR="00E3027B">
          <w:rPr>
            <w:rFonts w:ascii="Times New Roman" w:hAnsi="Times New Roman" w:cs="Times New Roman"/>
            <w:lang w:val="en-GB"/>
          </w:rPr>
          <w:t>,</w:t>
        </w:r>
      </w:ins>
      <w:del w:id="485" w:author="Pablo Capilla Lasheras" w:date="2022-12-08T12:04:00Z">
        <w:r w:rsidDel="00E3027B">
          <w:rPr>
            <w:rFonts w:ascii="Times New Roman" w:hAnsi="Times New Roman" w:cs="Times New Roman"/>
            <w:lang w:val="en-GB"/>
          </w:rPr>
          <w:delText>–</w:delText>
        </w:r>
      </w:del>
      <w:r>
        <w:rPr>
          <w:rFonts w:ascii="Times New Roman" w:hAnsi="Times New Roman" w:cs="Times New Roman"/>
          <w:lang w:val="en-GB"/>
        </w:rPr>
        <w:t xml:space="preserve"> 0.</w:t>
      </w:r>
      <w:r w:rsidR="00A86A0C">
        <w:rPr>
          <w:rFonts w:ascii="Times New Roman" w:hAnsi="Times New Roman" w:cs="Times New Roman"/>
          <w:lang w:val="en-GB"/>
        </w:rPr>
        <w:t>29</w:t>
      </w:r>
      <w:ins w:id="486" w:author="Pablo Capilla Lasheras" w:date="2022-12-08T12:10:00Z">
        <w:r w:rsidR="007D229A">
          <w:rPr>
            <w:rFonts w:ascii="Times New Roman" w:hAnsi="Times New Roman" w:cs="Times New Roman"/>
            <w:lang w:val="en-GB"/>
          </w:rPr>
          <w:t>7</w:t>
        </w:r>
      </w:ins>
      <w:del w:id="487" w:author="Pablo Capilla Lasheras" w:date="2022-12-08T12:10:00Z">
        <w:r w:rsidR="00A86A0C" w:rsidDel="007D229A">
          <w:rPr>
            <w:rFonts w:ascii="Times New Roman" w:hAnsi="Times New Roman" w:cs="Times New Roman"/>
            <w:lang w:val="en-GB"/>
          </w:rPr>
          <w:delText>4</w:delText>
        </w:r>
      </w:del>
      <w:r>
        <w:rPr>
          <w:rFonts w:ascii="Times New Roman" w:hAnsi="Times New Roman" w:cs="Times New Roman"/>
          <w:lang w:val="en-GB"/>
        </w:rPr>
        <w:t>], muscle</w:t>
      </w:r>
      <w:del w:id="488" w:author="Pablo Capilla Lasheras" w:date="2022-12-08T12:04:00Z">
        <w:r w:rsidDel="00E3027B">
          <w:rPr>
            <w:rFonts w:ascii="Times New Roman" w:hAnsi="Times New Roman" w:cs="Times New Roman"/>
            <w:lang w:val="en-GB"/>
          </w:rPr>
          <w:delText xml:space="preserve"> ([95% CI]</w:delText>
        </w:r>
      </w:del>
      <w:r>
        <w:rPr>
          <w:rFonts w:ascii="Times New Roman" w:hAnsi="Times New Roman" w:cs="Times New Roman"/>
          <w:lang w:val="en-GB"/>
        </w:rPr>
        <w:t xml:space="preserve"> = 0.</w:t>
      </w:r>
      <w:r w:rsidR="00A86A0C">
        <w:rPr>
          <w:rFonts w:ascii="Times New Roman" w:hAnsi="Times New Roman" w:cs="Times New Roman"/>
          <w:lang w:val="en-GB"/>
        </w:rPr>
        <w:t>14</w:t>
      </w:r>
      <w:ins w:id="489" w:author="Pablo Capilla Lasheras" w:date="2022-12-08T12:10:00Z">
        <w:r w:rsidR="007D229A">
          <w:rPr>
            <w:rFonts w:ascii="Times New Roman" w:hAnsi="Times New Roman" w:cs="Times New Roman"/>
            <w:lang w:val="en-GB"/>
          </w:rPr>
          <w:t>8</w:t>
        </w:r>
      </w:ins>
      <w:del w:id="490" w:author="Pablo Capilla Lasheras" w:date="2022-12-08T12:10:00Z">
        <w:r w:rsidR="00A86A0C" w:rsidDel="007D229A">
          <w:rPr>
            <w:rFonts w:ascii="Times New Roman" w:hAnsi="Times New Roman" w:cs="Times New Roman"/>
            <w:lang w:val="en-GB"/>
          </w:rPr>
          <w:delText>3</w:delText>
        </w:r>
      </w:del>
      <w:r>
        <w:rPr>
          <w:rFonts w:ascii="Times New Roman" w:hAnsi="Times New Roman" w:cs="Times New Roman"/>
          <w:lang w:val="en-GB"/>
        </w:rPr>
        <w:t xml:space="preserve"> [</w:t>
      </w:r>
      <w:r w:rsidR="00A86A0C">
        <w:rPr>
          <w:rFonts w:ascii="Times New Roman" w:hAnsi="Times New Roman" w:cs="Times New Roman"/>
          <w:lang w:val="en-GB"/>
        </w:rPr>
        <w:t>-0.01</w:t>
      </w:r>
      <w:ins w:id="491" w:author="Pablo Capilla Lasheras" w:date="2022-12-08T12:10:00Z">
        <w:r w:rsidR="007D229A">
          <w:rPr>
            <w:rFonts w:ascii="Times New Roman" w:hAnsi="Times New Roman" w:cs="Times New Roman"/>
            <w:lang w:val="en-GB"/>
          </w:rPr>
          <w:t>2</w:t>
        </w:r>
      </w:ins>
      <w:del w:id="492" w:author="Pablo Capilla Lasheras" w:date="2022-12-08T12:10:00Z">
        <w:r w:rsidR="00A86A0C" w:rsidDel="007D229A">
          <w:rPr>
            <w:rFonts w:ascii="Times New Roman" w:hAnsi="Times New Roman" w:cs="Times New Roman"/>
            <w:lang w:val="en-GB"/>
          </w:rPr>
          <w:delText>5</w:delText>
        </w:r>
      </w:del>
      <w:ins w:id="493" w:author="Pablo Capilla Lasheras" w:date="2022-12-08T12:04:00Z">
        <w:r w:rsidR="00E3027B">
          <w:rPr>
            <w:rFonts w:ascii="Times New Roman" w:hAnsi="Times New Roman" w:cs="Times New Roman"/>
            <w:lang w:val="en-GB"/>
          </w:rPr>
          <w:t>,</w:t>
        </w:r>
      </w:ins>
      <w:del w:id="494" w:author="Pablo Capilla Lasheras" w:date="2022-12-08T12:04:00Z">
        <w:r w:rsidDel="00E3027B">
          <w:rPr>
            <w:rFonts w:ascii="Times New Roman" w:hAnsi="Times New Roman" w:cs="Times New Roman"/>
            <w:lang w:val="en-GB"/>
          </w:rPr>
          <w:delText>–</w:delText>
        </w:r>
      </w:del>
      <w:r>
        <w:rPr>
          <w:rFonts w:ascii="Times New Roman" w:hAnsi="Times New Roman" w:cs="Times New Roman"/>
          <w:lang w:val="en-GB"/>
        </w:rPr>
        <w:t xml:space="preserve"> 0.</w:t>
      </w:r>
      <w:r w:rsidR="00A86A0C">
        <w:rPr>
          <w:rFonts w:ascii="Times New Roman" w:hAnsi="Times New Roman" w:cs="Times New Roman"/>
          <w:lang w:val="en-GB"/>
        </w:rPr>
        <w:t>30</w:t>
      </w:r>
      <w:ins w:id="495" w:author="Pablo Capilla Lasheras" w:date="2022-12-08T12:10:00Z">
        <w:r w:rsidR="007D229A">
          <w:rPr>
            <w:rFonts w:ascii="Times New Roman" w:hAnsi="Times New Roman" w:cs="Times New Roman"/>
            <w:lang w:val="en-GB"/>
          </w:rPr>
          <w:t>8</w:t>
        </w:r>
      </w:ins>
      <w:del w:id="496" w:author="Pablo Capilla Lasheras" w:date="2022-12-08T12:10:00Z">
        <w:r w:rsidR="00A86A0C" w:rsidDel="007D229A">
          <w:rPr>
            <w:rFonts w:ascii="Times New Roman" w:hAnsi="Times New Roman" w:cs="Times New Roman"/>
            <w:lang w:val="en-GB"/>
          </w:rPr>
          <w:delText>0</w:delText>
        </w:r>
      </w:del>
      <w:r>
        <w:rPr>
          <w:rFonts w:ascii="Times New Roman" w:hAnsi="Times New Roman" w:cs="Times New Roman"/>
          <w:lang w:val="en-GB"/>
        </w:rPr>
        <w:t xml:space="preserve">], kidney </w:t>
      </w:r>
      <w:del w:id="497" w:author="Pablo Capilla Lasheras" w:date="2022-12-08T12:04:00Z">
        <w:r w:rsidDel="00E3027B">
          <w:rPr>
            <w:rFonts w:ascii="Times New Roman" w:hAnsi="Times New Roman" w:cs="Times New Roman"/>
            <w:lang w:val="en-GB"/>
          </w:rPr>
          <w:delText xml:space="preserve">([95% CI] </w:delText>
        </w:r>
      </w:del>
      <w:r>
        <w:rPr>
          <w:rFonts w:ascii="Times New Roman" w:hAnsi="Times New Roman" w:cs="Times New Roman"/>
          <w:lang w:val="en-GB"/>
        </w:rPr>
        <w:t>= 0.</w:t>
      </w:r>
      <w:r w:rsidR="00A86A0C">
        <w:rPr>
          <w:rFonts w:ascii="Times New Roman" w:hAnsi="Times New Roman" w:cs="Times New Roman"/>
          <w:lang w:val="en-GB"/>
        </w:rPr>
        <w:t>16</w:t>
      </w:r>
      <w:ins w:id="498" w:author="Pablo Capilla Lasheras" w:date="2022-12-08T12:10:00Z">
        <w:r w:rsidR="007D229A">
          <w:rPr>
            <w:rFonts w:ascii="Times New Roman" w:hAnsi="Times New Roman" w:cs="Times New Roman"/>
            <w:lang w:val="en-GB"/>
          </w:rPr>
          <w:t>2</w:t>
        </w:r>
      </w:ins>
      <w:del w:id="499" w:author="Pablo Capilla Lasheras" w:date="2022-12-08T12:10:00Z">
        <w:r w:rsidR="00A86A0C" w:rsidDel="007D229A">
          <w:rPr>
            <w:rFonts w:ascii="Times New Roman" w:hAnsi="Times New Roman" w:cs="Times New Roman"/>
            <w:lang w:val="en-GB"/>
          </w:rPr>
          <w:delText>5</w:delText>
        </w:r>
      </w:del>
      <w:r>
        <w:rPr>
          <w:rFonts w:ascii="Times New Roman" w:hAnsi="Times New Roman" w:cs="Times New Roman"/>
          <w:lang w:val="en-GB"/>
        </w:rPr>
        <w:t xml:space="preserve"> [</w:t>
      </w:r>
      <w:r w:rsidR="00A86A0C">
        <w:rPr>
          <w:rFonts w:ascii="Times New Roman" w:hAnsi="Times New Roman" w:cs="Times New Roman"/>
          <w:lang w:val="en-GB"/>
        </w:rPr>
        <w:t>-</w:t>
      </w:r>
      <w:r>
        <w:rPr>
          <w:rFonts w:ascii="Times New Roman" w:hAnsi="Times New Roman" w:cs="Times New Roman"/>
          <w:lang w:val="en-GB"/>
        </w:rPr>
        <w:t>0.</w:t>
      </w:r>
      <w:r w:rsidR="00A86A0C">
        <w:rPr>
          <w:rFonts w:ascii="Times New Roman" w:hAnsi="Times New Roman" w:cs="Times New Roman"/>
          <w:lang w:val="en-GB"/>
        </w:rPr>
        <w:t>00</w:t>
      </w:r>
      <w:del w:id="500" w:author="Pablo Capilla Lasheras" w:date="2022-12-08T12:10:00Z">
        <w:r w:rsidR="00A86A0C" w:rsidDel="007D229A">
          <w:rPr>
            <w:rFonts w:ascii="Times New Roman" w:hAnsi="Times New Roman" w:cs="Times New Roman"/>
            <w:lang w:val="en-GB"/>
          </w:rPr>
          <w:delText>2</w:delText>
        </w:r>
      </w:del>
      <w:ins w:id="501" w:author="Pablo Capilla Lasheras" w:date="2022-12-08T12:10:00Z">
        <w:r w:rsidR="007D229A">
          <w:rPr>
            <w:rFonts w:ascii="Times New Roman" w:hAnsi="Times New Roman" w:cs="Times New Roman"/>
            <w:lang w:val="en-GB"/>
          </w:rPr>
          <w:t>8</w:t>
        </w:r>
      </w:ins>
      <w:ins w:id="502" w:author="Pablo Capilla Lasheras" w:date="2022-12-08T12:04:00Z">
        <w:r w:rsidR="00E3027B">
          <w:rPr>
            <w:rFonts w:ascii="Times New Roman" w:hAnsi="Times New Roman" w:cs="Times New Roman"/>
            <w:lang w:val="en-GB"/>
          </w:rPr>
          <w:t>,</w:t>
        </w:r>
      </w:ins>
      <w:del w:id="503" w:author="Pablo Capilla Lasheras" w:date="2022-12-08T12:04:00Z">
        <w:r w:rsidDel="00E3027B">
          <w:rPr>
            <w:rFonts w:ascii="Times New Roman" w:hAnsi="Times New Roman" w:cs="Times New Roman"/>
            <w:lang w:val="en-GB"/>
          </w:rPr>
          <w:delText>–</w:delText>
        </w:r>
      </w:del>
      <w:r>
        <w:rPr>
          <w:rFonts w:ascii="Times New Roman" w:hAnsi="Times New Roman" w:cs="Times New Roman"/>
          <w:lang w:val="en-GB"/>
        </w:rPr>
        <w:t xml:space="preserve"> 0.</w:t>
      </w:r>
      <w:r w:rsidR="00A86A0C">
        <w:rPr>
          <w:rFonts w:ascii="Times New Roman" w:hAnsi="Times New Roman" w:cs="Times New Roman"/>
          <w:lang w:val="en-GB"/>
        </w:rPr>
        <w:t>33</w:t>
      </w:r>
      <w:ins w:id="504" w:author="Pablo Capilla Lasheras" w:date="2022-12-08T12:11:00Z">
        <w:r w:rsidR="007D229A">
          <w:rPr>
            <w:rFonts w:ascii="Times New Roman" w:hAnsi="Times New Roman" w:cs="Times New Roman"/>
            <w:lang w:val="en-GB"/>
          </w:rPr>
          <w:t>2</w:t>
        </w:r>
      </w:ins>
      <w:del w:id="505" w:author="Pablo Capilla Lasheras" w:date="2022-12-08T12:11:00Z">
        <w:r w:rsidR="00A86A0C" w:rsidDel="007D229A">
          <w:rPr>
            <w:rFonts w:ascii="Times New Roman" w:hAnsi="Times New Roman" w:cs="Times New Roman"/>
            <w:lang w:val="en-GB"/>
          </w:rPr>
          <w:delText>0</w:delText>
        </w:r>
      </w:del>
      <w:r>
        <w:rPr>
          <w:rFonts w:ascii="Times New Roman" w:hAnsi="Times New Roman" w:cs="Times New Roman"/>
          <w:lang w:val="en-GB"/>
        </w:rPr>
        <w:t xml:space="preserve">], brain </w:t>
      </w:r>
      <w:del w:id="506" w:author="Pablo Capilla Lasheras" w:date="2022-12-08T12:04:00Z">
        <w:r w:rsidDel="00E3027B">
          <w:rPr>
            <w:rFonts w:ascii="Times New Roman" w:hAnsi="Times New Roman" w:cs="Times New Roman"/>
            <w:lang w:val="en-GB"/>
          </w:rPr>
          <w:delText xml:space="preserve">([95% CI] </w:delText>
        </w:r>
      </w:del>
      <w:r>
        <w:rPr>
          <w:rFonts w:ascii="Times New Roman" w:hAnsi="Times New Roman" w:cs="Times New Roman"/>
          <w:lang w:val="en-GB"/>
        </w:rPr>
        <w:t>= 0.</w:t>
      </w:r>
      <w:r w:rsidR="00A86A0C">
        <w:rPr>
          <w:rFonts w:ascii="Times New Roman" w:hAnsi="Times New Roman" w:cs="Times New Roman"/>
          <w:lang w:val="en-GB"/>
        </w:rPr>
        <w:t>1</w:t>
      </w:r>
      <w:ins w:id="507" w:author="Pablo Capilla Lasheras" w:date="2022-12-08T12:11:00Z">
        <w:r w:rsidR="007D229A">
          <w:rPr>
            <w:rFonts w:ascii="Times New Roman" w:hAnsi="Times New Roman" w:cs="Times New Roman"/>
            <w:lang w:val="en-GB"/>
          </w:rPr>
          <w:t>47</w:t>
        </w:r>
      </w:ins>
      <w:del w:id="508" w:author="Pablo Capilla Lasheras" w:date="2022-12-08T12:11:00Z">
        <w:r w:rsidR="00A86A0C" w:rsidDel="007D229A">
          <w:rPr>
            <w:rFonts w:ascii="Times New Roman" w:hAnsi="Times New Roman" w:cs="Times New Roman"/>
            <w:lang w:val="en-GB"/>
          </w:rPr>
          <w:delText>52</w:delText>
        </w:r>
      </w:del>
      <w:r>
        <w:rPr>
          <w:rFonts w:ascii="Times New Roman" w:hAnsi="Times New Roman" w:cs="Times New Roman"/>
          <w:lang w:val="en-GB"/>
        </w:rPr>
        <w:t xml:space="preserve"> [</w:t>
      </w:r>
      <w:r w:rsidR="00A86A0C">
        <w:rPr>
          <w:rFonts w:ascii="Times New Roman" w:hAnsi="Times New Roman" w:cs="Times New Roman"/>
          <w:lang w:val="en-GB"/>
        </w:rPr>
        <w:t>-</w:t>
      </w:r>
      <w:r>
        <w:rPr>
          <w:rFonts w:ascii="Times New Roman" w:hAnsi="Times New Roman" w:cs="Times New Roman"/>
          <w:lang w:val="en-GB"/>
        </w:rPr>
        <w:t>0.</w:t>
      </w:r>
      <w:r w:rsidR="00A86A0C">
        <w:rPr>
          <w:rFonts w:ascii="Times New Roman" w:hAnsi="Times New Roman" w:cs="Times New Roman"/>
          <w:lang w:val="en-GB"/>
        </w:rPr>
        <w:t>0</w:t>
      </w:r>
      <w:ins w:id="509" w:author="Pablo Capilla Lasheras" w:date="2022-12-08T12:11:00Z">
        <w:r w:rsidR="007D229A">
          <w:rPr>
            <w:rFonts w:ascii="Times New Roman" w:hAnsi="Times New Roman" w:cs="Times New Roman"/>
            <w:lang w:val="en-GB"/>
          </w:rPr>
          <w:t>41</w:t>
        </w:r>
      </w:ins>
      <w:del w:id="510" w:author="Pablo Capilla Lasheras" w:date="2022-12-08T12:11:00Z">
        <w:r w:rsidR="00A86A0C" w:rsidDel="007D229A">
          <w:rPr>
            <w:rFonts w:ascii="Times New Roman" w:hAnsi="Times New Roman" w:cs="Times New Roman"/>
            <w:lang w:val="en-GB"/>
          </w:rPr>
          <w:delText>31</w:delText>
        </w:r>
      </w:del>
      <w:ins w:id="511" w:author="Pablo Capilla Lasheras" w:date="2022-12-08T12:04:00Z">
        <w:r w:rsidR="00E3027B">
          <w:rPr>
            <w:rFonts w:ascii="Times New Roman" w:hAnsi="Times New Roman" w:cs="Times New Roman"/>
            <w:lang w:val="en-GB"/>
          </w:rPr>
          <w:t>,</w:t>
        </w:r>
      </w:ins>
      <w:del w:id="512" w:author="Pablo Capilla Lasheras" w:date="2022-12-08T12:04:00Z">
        <w:r w:rsidDel="00E3027B">
          <w:rPr>
            <w:rFonts w:ascii="Times New Roman" w:hAnsi="Times New Roman" w:cs="Times New Roman"/>
            <w:lang w:val="en-GB"/>
          </w:rPr>
          <w:delText>–</w:delText>
        </w:r>
      </w:del>
      <w:r>
        <w:rPr>
          <w:rFonts w:ascii="Times New Roman" w:hAnsi="Times New Roman" w:cs="Times New Roman"/>
          <w:lang w:val="en-GB"/>
        </w:rPr>
        <w:t xml:space="preserve"> 0.</w:t>
      </w:r>
      <w:r w:rsidR="00A86A0C">
        <w:rPr>
          <w:rFonts w:ascii="Times New Roman" w:hAnsi="Times New Roman" w:cs="Times New Roman"/>
          <w:lang w:val="en-GB"/>
        </w:rPr>
        <w:t>33</w:t>
      </w:r>
      <w:ins w:id="513" w:author="Pablo Capilla Lasheras" w:date="2022-12-08T12:11:00Z">
        <w:r w:rsidR="007D229A">
          <w:rPr>
            <w:rFonts w:ascii="Times New Roman" w:hAnsi="Times New Roman" w:cs="Times New Roman"/>
            <w:lang w:val="en-GB"/>
          </w:rPr>
          <w:t>4</w:t>
        </w:r>
      </w:ins>
      <w:del w:id="514" w:author="Pablo Capilla Lasheras" w:date="2022-12-08T12:11:00Z">
        <w:r w:rsidR="00A86A0C" w:rsidDel="007D229A">
          <w:rPr>
            <w:rFonts w:ascii="Times New Roman" w:hAnsi="Times New Roman" w:cs="Times New Roman"/>
            <w:lang w:val="en-GB"/>
          </w:rPr>
          <w:delText>5</w:delText>
        </w:r>
      </w:del>
      <w:r>
        <w:rPr>
          <w:rFonts w:ascii="Times New Roman" w:hAnsi="Times New Roman" w:cs="Times New Roman"/>
          <w:lang w:val="en-GB"/>
        </w:rPr>
        <w:t>], and heart</w:t>
      </w:r>
      <w:del w:id="515" w:author="Pablo Capilla Lasheras" w:date="2022-12-08T12:04:00Z">
        <w:r w:rsidDel="00E3027B">
          <w:rPr>
            <w:rFonts w:ascii="Times New Roman" w:hAnsi="Times New Roman" w:cs="Times New Roman"/>
            <w:lang w:val="en-GB"/>
          </w:rPr>
          <w:delText xml:space="preserve"> ([95% CI]</w:delText>
        </w:r>
      </w:del>
      <w:r>
        <w:rPr>
          <w:rFonts w:ascii="Times New Roman" w:hAnsi="Times New Roman" w:cs="Times New Roman"/>
          <w:lang w:val="en-GB"/>
        </w:rPr>
        <w:t xml:space="preserve"> = 0.</w:t>
      </w:r>
      <w:r w:rsidR="00A86A0C">
        <w:rPr>
          <w:rFonts w:ascii="Times New Roman" w:hAnsi="Times New Roman" w:cs="Times New Roman"/>
          <w:lang w:val="en-GB"/>
        </w:rPr>
        <w:t>2</w:t>
      </w:r>
      <w:ins w:id="516" w:author="Pablo Capilla Lasheras" w:date="2022-12-08T12:11:00Z">
        <w:r w:rsidR="007D229A">
          <w:rPr>
            <w:rFonts w:ascii="Times New Roman" w:hAnsi="Times New Roman" w:cs="Times New Roman"/>
            <w:lang w:val="en-GB"/>
          </w:rPr>
          <w:t>79</w:t>
        </w:r>
      </w:ins>
      <w:del w:id="517" w:author="Pablo Capilla Lasheras" w:date="2022-12-08T12:11:00Z">
        <w:r w:rsidR="00A86A0C" w:rsidDel="007D229A">
          <w:rPr>
            <w:rFonts w:ascii="Times New Roman" w:hAnsi="Times New Roman" w:cs="Times New Roman"/>
            <w:lang w:val="en-GB"/>
          </w:rPr>
          <w:delText>84</w:delText>
        </w:r>
      </w:del>
      <w:r>
        <w:rPr>
          <w:rFonts w:ascii="Times New Roman" w:hAnsi="Times New Roman" w:cs="Times New Roman"/>
          <w:lang w:val="en-GB"/>
        </w:rPr>
        <w:t xml:space="preserve"> [0.</w:t>
      </w:r>
      <w:r w:rsidR="00A86A0C">
        <w:rPr>
          <w:rFonts w:ascii="Times New Roman" w:hAnsi="Times New Roman" w:cs="Times New Roman"/>
          <w:lang w:val="en-GB"/>
        </w:rPr>
        <w:t>0</w:t>
      </w:r>
      <w:ins w:id="518" w:author="Pablo Capilla Lasheras" w:date="2022-12-08T12:11:00Z">
        <w:r w:rsidR="007D229A">
          <w:rPr>
            <w:rFonts w:ascii="Times New Roman" w:hAnsi="Times New Roman" w:cs="Times New Roman"/>
            <w:lang w:val="en-GB"/>
          </w:rPr>
          <w:t>87</w:t>
        </w:r>
      </w:ins>
      <w:del w:id="519" w:author="Pablo Capilla Lasheras" w:date="2022-12-08T12:11:00Z">
        <w:r w:rsidR="00A86A0C" w:rsidDel="007D229A">
          <w:rPr>
            <w:rFonts w:ascii="Times New Roman" w:hAnsi="Times New Roman" w:cs="Times New Roman"/>
            <w:lang w:val="en-GB"/>
          </w:rPr>
          <w:delText>94</w:delText>
        </w:r>
      </w:del>
      <w:ins w:id="520" w:author="Pablo Capilla Lasheras" w:date="2022-12-08T12:04:00Z">
        <w:r w:rsidR="00E3027B">
          <w:rPr>
            <w:rFonts w:ascii="Times New Roman" w:hAnsi="Times New Roman" w:cs="Times New Roman"/>
            <w:lang w:val="en-GB"/>
          </w:rPr>
          <w:t>,</w:t>
        </w:r>
      </w:ins>
      <w:del w:id="521" w:author="Pablo Capilla Lasheras" w:date="2022-12-08T12:04:00Z">
        <w:r w:rsidDel="00E3027B">
          <w:rPr>
            <w:rFonts w:ascii="Times New Roman" w:hAnsi="Times New Roman" w:cs="Times New Roman"/>
            <w:lang w:val="en-GB"/>
          </w:rPr>
          <w:delText>–</w:delText>
        </w:r>
      </w:del>
      <w:r>
        <w:rPr>
          <w:rFonts w:ascii="Times New Roman" w:hAnsi="Times New Roman" w:cs="Times New Roman"/>
          <w:lang w:val="en-GB"/>
        </w:rPr>
        <w:t xml:space="preserve"> 0.</w:t>
      </w:r>
      <w:r w:rsidR="00A86A0C">
        <w:rPr>
          <w:rFonts w:ascii="Times New Roman" w:hAnsi="Times New Roman" w:cs="Times New Roman"/>
          <w:lang w:val="en-GB"/>
        </w:rPr>
        <w:t>47</w:t>
      </w:r>
      <w:ins w:id="522" w:author="Pablo Capilla Lasheras" w:date="2022-12-08T12:11:00Z">
        <w:r w:rsidR="007D229A">
          <w:rPr>
            <w:rFonts w:ascii="Times New Roman" w:hAnsi="Times New Roman" w:cs="Times New Roman"/>
            <w:lang w:val="en-GB"/>
          </w:rPr>
          <w:t>2</w:t>
        </w:r>
      </w:ins>
      <w:del w:id="523" w:author="Pablo Capilla Lasheras" w:date="2022-12-08T12:11:00Z">
        <w:r w:rsidR="00A86A0C" w:rsidDel="007D229A">
          <w:rPr>
            <w:rFonts w:ascii="Times New Roman" w:hAnsi="Times New Roman" w:cs="Times New Roman"/>
            <w:lang w:val="en-GB"/>
          </w:rPr>
          <w:delText>3</w:delText>
        </w:r>
      </w:del>
      <w:r>
        <w:rPr>
          <w:rFonts w:ascii="Times New Roman" w:hAnsi="Times New Roman" w:cs="Times New Roman"/>
          <w:lang w:val="en-GB"/>
        </w:rPr>
        <w:t>]</w:t>
      </w:r>
      <w:ins w:id="524" w:author="Pablo Capilla Lasheras" w:date="2022-12-08T12:04:00Z">
        <w:r w:rsidR="00E3027B">
          <w:rPr>
            <w:rFonts w:ascii="Times New Roman" w:hAnsi="Times New Roman" w:cs="Times New Roman"/>
            <w:lang w:val="en-GB"/>
          </w:rPr>
          <w:t>;</w:t>
        </w:r>
      </w:ins>
      <w:del w:id="525" w:author="Pablo Capilla Lasheras" w:date="2022-12-08T12:04:00Z">
        <w:r w:rsidR="004A2D76" w:rsidDel="00E3027B">
          <w:rPr>
            <w:rFonts w:ascii="Times New Roman" w:hAnsi="Times New Roman" w:cs="Times New Roman"/>
            <w:lang w:val="en-GB"/>
          </w:rPr>
          <w:delText xml:space="preserve"> (</w:delText>
        </w:r>
      </w:del>
      <w:ins w:id="526" w:author="Pablo Capilla Lasheras" w:date="2022-12-08T12:04:00Z">
        <w:r w:rsidR="00E3027B">
          <w:rPr>
            <w:rFonts w:ascii="Times New Roman" w:hAnsi="Times New Roman" w:cs="Times New Roman"/>
            <w:lang w:val="en-GB"/>
          </w:rPr>
          <w:t xml:space="preserve"> </w:t>
        </w:r>
      </w:ins>
      <w:r w:rsidR="004A2D76">
        <w:rPr>
          <w:rFonts w:ascii="Times New Roman" w:hAnsi="Times New Roman" w:cs="Times New Roman"/>
          <w:lang w:val="en-GB"/>
        </w:rPr>
        <w:t>Figure X)</w:t>
      </w:r>
      <w:r w:rsidR="00037C9E">
        <w:rPr>
          <w:rFonts w:ascii="Times New Roman" w:hAnsi="Times New Roman" w:cs="Times New Roman"/>
          <w:lang w:val="en-GB"/>
        </w:rPr>
        <w:t>.</w:t>
      </w:r>
      <w:ins w:id="527" w:author="Pablo Capilla Lasheras" w:date="2022-12-08T13:30:00Z">
        <w:r w:rsidR="004328BB">
          <w:rPr>
            <w:rFonts w:ascii="Times New Roman" w:hAnsi="Times New Roman" w:cs="Times New Roman"/>
            <w:lang w:val="en-GB"/>
          </w:rPr>
          <w:t xml:space="preserve"> Tissue type </w:t>
        </w:r>
      </w:ins>
      <w:ins w:id="528" w:author="Pablo Capilla Lasheras" w:date="2022-12-08T13:31:00Z">
        <w:r w:rsidR="004328BB">
          <w:rPr>
            <w:rFonts w:ascii="Times New Roman" w:hAnsi="Times New Roman" w:cs="Times New Roman"/>
            <w:lang w:val="en-GB"/>
          </w:rPr>
          <w:t xml:space="preserve">only </w:t>
        </w:r>
      </w:ins>
      <w:ins w:id="529" w:author="Pablo Capilla Lasheras" w:date="2022-12-08T13:30:00Z">
        <w:r w:rsidR="004328BB">
          <w:rPr>
            <w:rFonts w:ascii="Times New Roman" w:hAnsi="Times New Roman" w:cs="Times New Roman"/>
            <w:lang w:val="en-GB"/>
          </w:rPr>
          <w:t>explained 0.36% of the overall variation in redox response to pollutants.</w:t>
        </w:r>
      </w:ins>
    </w:p>
    <w:p w14:paraId="0F285612" w14:textId="3F896A75" w:rsidR="00FC7D00" w:rsidRPr="00FC7D00" w:rsidRDefault="00FC7D00" w:rsidP="004328BB">
      <w:pPr>
        <w:spacing w:line="480" w:lineRule="auto"/>
        <w:jc w:val="both"/>
        <w:rPr>
          <w:ins w:id="530" w:author="Pablo Capilla Lasheras" w:date="2022-12-08T12:37:00Z"/>
          <w:rFonts w:ascii="Times New Roman" w:hAnsi="Times New Roman" w:cs="Times New Roman"/>
          <w:lang w:val="en-GB"/>
        </w:rPr>
      </w:pPr>
      <w:ins w:id="531" w:author="Pablo Capilla Lasheras" w:date="2022-12-08T12:38:00Z">
        <w:r>
          <w:rPr>
            <w:rFonts w:ascii="Times New Roman" w:hAnsi="Times New Roman" w:cs="Times New Roman"/>
            <w:lang w:val="en-GB"/>
          </w:rPr>
          <w:tab/>
          <w:t xml:space="preserve">Pollution was associated with increased redox markers in </w:t>
        </w:r>
        <w:commentRangeStart w:id="532"/>
        <w:r>
          <w:rPr>
            <w:rFonts w:ascii="Times New Roman" w:hAnsi="Times New Roman" w:cs="Times New Roman"/>
            <w:lang w:val="en-GB"/>
          </w:rPr>
          <w:t>a</w:t>
        </w:r>
        <w:r w:rsidRPr="00FC7D00">
          <w:rPr>
            <w:rFonts w:ascii="Times New Roman" w:hAnsi="Times New Roman" w:cs="Times New Roman"/>
            <w:lang w:val="en-GB"/>
          </w:rPr>
          <w:t>qu</w:t>
        </w:r>
        <w:r w:rsidRPr="00FC7D00">
          <w:rPr>
            <w:rFonts w:ascii="Times New Roman" w:hAnsi="Times New Roman" w:cs="Times New Roman"/>
            <w:lang w:val="en-GB"/>
            <w:rPrChange w:id="533" w:author="Pablo Capilla Lasheras" w:date="2022-12-08T12:38:00Z">
              <w:rPr>
                <w:rFonts w:ascii="Times New Roman" w:hAnsi="Times New Roman" w:cs="Times New Roman"/>
                <w:lang w:val="it-IT"/>
              </w:rPr>
            </w:rPrChange>
          </w:rPr>
          <w:t xml:space="preserve">atic species </w:t>
        </w:r>
      </w:ins>
      <w:commentRangeEnd w:id="532"/>
      <w:ins w:id="534" w:author="Pablo Capilla Lasheras" w:date="2022-12-08T12:41:00Z">
        <w:r>
          <w:rPr>
            <w:rStyle w:val="CommentReference"/>
          </w:rPr>
          <w:commentReference w:id="532"/>
        </w:r>
      </w:ins>
      <w:ins w:id="535" w:author="Pablo Capilla Lasheras" w:date="2022-12-08T12:38:00Z">
        <w:r w:rsidRPr="00FC7D00">
          <w:rPr>
            <w:rFonts w:ascii="Times New Roman" w:hAnsi="Times New Roman" w:cs="Times New Roman"/>
            <w:lang w:val="en-GB"/>
          </w:rPr>
          <w:t>(estimate [95% CI] = 0.</w:t>
        </w:r>
      </w:ins>
      <w:ins w:id="536" w:author="Pablo Capilla Lasheras" w:date="2022-12-08T12:39:00Z">
        <w:r>
          <w:rPr>
            <w:rFonts w:ascii="Times New Roman" w:hAnsi="Times New Roman" w:cs="Times New Roman"/>
            <w:lang w:val="en-GB"/>
          </w:rPr>
          <w:t>228</w:t>
        </w:r>
      </w:ins>
      <w:ins w:id="537" w:author="Pablo Capilla Lasheras" w:date="2022-12-08T12:38:00Z">
        <w:r w:rsidRPr="00FC7D00">
          <w:rPr>
            <w:rFonts w:ascii="Times New Roman" w:hAnsi="Times New Roman" w:cs="Times New Roman"/>
            <w:lang w:val="en-GB"/>
          </w:rPr>
          <w:t xml:space="preserve"> [0.1</w:t>
        </w:r>
      </w:ins>
      <w:ins w:id="538" w:author="Pablo Capilla Lasheras" w:date="2022-12-08T12:39:00Z">
        <w:r>
          <w:rPr>
            <w:rFonts w:ascii="Times New Roman" w:hAnsi="Times New Roman" w:cs="Times New Roman"/>
            <w:lang w:val="en-GB"/>
          </w:rPr>
          <w:t>24</w:t>
        </w:r>
      </w:ins>
      <w:ins w:id="539" w:author="Pablo Capilla Lasheras" w:date="2022-12-08T12:38:00Z">
        <w:r w:rsidRPr="00FC7D00">
          <w:rPr>
            <w:rFonts w:ascii="Times New Roman" w:hAnsi="Times New Roman" w:cs="Times New Roman"/>
            <w:lang w:val="en-GB"/>
          </w:rPr>
          <w:t>, 0.</w:t>
        </w:r>
      </w:ins>
      <w:ins w:id="540" w:author="Pablo Capilla Lasheras" w:date="2022-12-08T12:39:00Z">
        <w:r>
          <w:rPr>
            <w:rFonts w:ascii="Times New Roman" w:hAnsi="Times New Roman" w:cs="Times New Roman"/>
            <w:lang w:val="en-GB"/>
          </w:rPr>
          <w:t>332</w:t>
        </w:r>
      </w:ins>
      <w:ins w:id="541" w:author="Pablo Capilla Lasheras" w:date="2022-12-08T12:38:00Z">
        <w:r w:rsidRPr="00FC7D00">
          <w:rPr>
            <w:rFonts w:ascii="Times New Roman" w:hAnsi="Times New Roman" w:cs="Times New Roman"/>
            <w:lang w:val="en-GB"/>
          </w:rPr>
          <w:t>]</w:t>
        </w:r>
      </w:ins>
      <w:ins w:id="542" w:author="Pablo Capilla Lasheras" w:date="2022-12-08T12:39:00Z">
        <w:r>
          <w:rPr>
            <w:rFonts w:ascii="Times New Roman" w:hAnsi="Times New Roman" w:cs="Times New Roman"/>
            <w:lang w:val="en-GB"/>
          </w:rPr>
          <w:t>) but not in semi-aquatic species (</w:t>
        </w:r>
        <w:r w:rsidRPr="00FC7D00">
          <w:rPr>
            <w:rFonts w:ascii="Times New Roman" w:hAnsi="Times New Roman" w:cs="Times New Roman"/>
            <w:lang w:val="en-GB"/>
          </w:rPr>
          <w:t>estimate [95% CI] = 0.</w:t>
        </w:r>
        <w:r>
          <w:rPr>
            <w:rFonts w:ascii="Times New Roman" w:hAnsi="Times New Roman" w:cs="Times New Roman"/>
            <w:lang w:val="en-GB"/>
          </w:rPr>
          <w:t>082</w:t>
        </w:r>
        <w:r w:rsidRPr="00FC7D00">
          <w:rPr>
            <w:rFonts w:ascii="Times New Roman" w:hAnsi="Times New Roman" w:cs="Times New Roman"/>
            <w:lang w:val="en-GB"/>
          </w:rPr>
          <w:t xml:space="preserve"> [</w:t>
        </w:r>
        <w:r>
          <w:rPr>
            <w:rFonts w:ascii="Times New Roman" w:hAnsi="Times New Roman" w:cs="Times New Roman"/>
            <w:lang w:val="en-GB"/>
          </w:rPr>
          <w:t>-0.018</w:t>
        </w:r>
        <w:r w:rsidRPr="00FC7D00">
          <w:rPr>
            <w:rFonts w:ascii="Times New Roman" w:hAnsi="Times New Roman" w:cs="Times New Roman"/>
            <w:lang w:val="en-GB"/>
          </w:rPr>
          <w:t>, 0.</w:t>
        </w:r>
        <w:r>
          <w:rPr>
            <w:rFonts w:ascii="Times New Roman" w:hAnsi="Times New Roman" w:cs="Times New Roman"/>
            <w:lang w:val="en-GB"/>
          </w:rPr>
          <w:t>182</w:t>
        </w:r>
        <w:r w:rsidRPr="00FC7D00">
          <w:rPr>
            <w:rFonts w:ascii="Times New Roman" w:hAnsi="Times New Roman" w:cs="Times New Roman"/>
            <w:lang w:val="en-GB"/>
          </w:rPr>
          <w:t>]</w:t>
        </w:r>
      </w:ins>
      <w:ins w:id="543" w:author="Pablo Capilla Lasheras" w:date="2022-12-08T13:28:00Z">
        <w:r w:rsidR="004328BB">
          <w:rPr>
            <w:rFonts w:ascii="Times New Roman" w:hAnsi="Times New Roman" w:cs="Times New Roman"/>
            <w:lang w:val="en-GB"/>
          </w:rPr>
          <w:t xml:space="preserve">. </w:t>
        </w:r>
      </w:ins>
      <w:ins w:id="544" w:author="Pablo Capilla Lasheras" w:date="2022-12-08T13:29:00Z">
        <w:r w:rsidR="004328BB">
          <w:rPr>
            <w:rFonts w:ascii="Times New Roman" w:hAnsi="Times New Roman" w:cs="Times New Roman"/>
            <w:lang w:val="en-GB"/>
          </w:rPr>
          <w:t>Life mode explained 1.</w:t>
        </w:r>
      </w:ins>
      <w:ins w:id="545" w:author="Pablo Capilla Lasheras" w:date="2022-12-08T13:30:00Z">
        <w:r w:rsidR="004328BB">
          <w:rPr>
            <w:rFonts w:ascii="Times New Roman" w:hAnsi="Times New Roman" w:cs="Times New Roman"/>
            <w:lang w:val="en-GB"/>
          </w:rPr>
          <w:t>76</w:t>
        </w:r>
      </w:ins>
      <w:ins w:id="546" w:author="Pablo Capilla Lasheras" w:date="2022-12-08T13:29:00Z">
        <w:r w:rsidR="004328BB">
          <w:rPr>
            <w:rFonts w:ascii="Times New Roman" w:hAnsi="Times New Roman" w:cs="Times New Roman"/>
            <w:lang w:val="en-GB"/>
          </w:rPr>
          <w:t>% of the overall variation in redox response to pollutants.</w:t>
        </w:r>
      </w:ins>
    </w:p>
    <w:p w14:paraId="5D23322A" w14:textId="67A3C0E8" w:rsidR="004328BB" w:rsidRPr="002A6E8C" w:rsidRDefault="004328BB">
      <w:pPr>
        <w:spacing w:line="480" w:lineRule="auto"/>
        <w:ind w:firstLine="708"/>
        <w:jc w:val="both"/>
        <w:rPr>
          <w:ins w:id="547" w:author="Pablo Capilla Lasheras" w:date="2022-12-08T13:29:00Z"/>
          <w:rFonts w:ascii="Times New Roman" w:hAnsi="Times New Roman" w:cs="Times New Roman"/>
          <w:lang w:val="en-GB"/>
        </w:rPr>
        <w:pPrChange w:id="548" w:author="Pablo Capilla Lasheras" w:date="2022-12-08T13:30:00Z">
          <w:pPr>
            <w:spacing w:line="480" w:lineRule="auto"/>
            <w:jc w:val="both"/>
          </w:pPr>
        </w:pPrChange>
      </w:pPr>
      <w:ins w:id="549" w:author="Pablo Capilla Lasheras" w:date="2022-12-08T13:26:00Z">
        <w:r w:rsidRPr="004328BB">
          <w:rPr>
            <w:rFonts w:ascii="Times New Roman" w:hAnsi="Times New Roman" w:cs="Times New Roman"/>
            <w:lang w:val="en-GB"/>
            <w:rPrChange w:id="550" w:author="Pablo Capilla Lasheras" w:date="2022-12-08T13:26:00Z">
              <w:rPr>
                <w:rFonts w:ascii="Times New Roman" w:hAnsi="Times New Roman" w:cs="Times New Roman"/>
                <w:lang w:val="it-IT"/>
              </w:rPr>
            </w:rPrChange>
          </w:rPr>
          <w:t xml:space="preserve">Tropical species </w:t>
        </w:r>
        <w:r>
          <w:rPr>
            <w:rFonts w:ascii="Times New Roman" w:hAnsi="Times New Roman" w:cs="Times New Roman"/>
            <w:lang w:val="en-GB"/>
          </w:rPr>
          <w:t>showed increased</w:t>
        </w:r>
        <w:r w:rsidRPr="004328BB">
          <w:rPr>
            <w:rFonts w:ascii="Times New Roman" w:hAnsi="Times New Roman" w:cs="Times New Roman"/>
            <w:lang w:val="en-GB"/>
            <w:rPrChange w:id="551" w:author="Pablo Capilla Lasheras" w:date="2022-12-08T13:26:00Z">
              <w:rPr>
                <w:rFonts w:ascii="Times New Roman" w:hAnsi="Times New Roman" w:cs="Times New Roman"/>
                <w:lang w:val="it-IT"/>
              </w:rPr>
            </w:rPrChange>
          </w:rPr>
          <w:t xml:space="preserve"> levels </w:t>
        </w:r>
        <w:r>
          <w:rPr>
            <w:rFonts w:ascii="Times New Roman" w:hAnsi="Times New Roman" w:cs="Times New Roman"/>
            <w:lang w:val="en-GB"/>
          </w:rPr>
          <w:t xml:space="preserve">of </w:t>
        </w:r>
        <w:r w:rsidRPr="004328BB">
          <w:rPr>
            <w:rFonts w:ascii="Times New Roman" w:hAnsi="Times New Roman" w:cs="Times New Roman"/>
            <w:lang w:val="en-GB"/>
            <w:rPrChange w:id="552" w:author="Pablo Capilla Lasheras" w:date="2022-12-08T13:26:00Z">
              <w:rPr>
                <w:rFonts w:ascii="Times New Roman" w:hAnsi="Times New Roman" w:cs="Times New Roman"/>
                <w:lang w:val="it-IT"/>
              </w:rPr>
            </w:rPrChange>
          </w:rPr>
          <w:t xml:space="preserve">redox </w:t>
        </w:r>
      </w:ins>
      <w:ins w:id="553" w:author="Pablo Capilla Lasheras" w:date="2022-12-08T13:27:00Z">
        <w:r>
          <w:rPr>
            <w:rFonts w:ascii="Times New Roman" w:hAnsi="Times New Roman" w:cs="Times New Roman"/>
            <w:lang w:val="en-GB"/>
          </w:rPr>
          <w:t>markers in response to pollution (</w:t>
        </w:r>
        <w:r w:rsidRPr="00FC7D00">
          <w:rPr>
            <w:rFonts w:ascii="Times New Roman" w:hAnsi="Times New Roman" w:cs="Times New Roman"/>
            <w:lang w:val="en-GB"/>
          </w:rPr>
          <w:t>estimate [95% CI] = 0.</w:t>
        </w:r>
        <w:r>
          <w:rPr>
            <w:rFonts w:ascii="Times New Roman" w:hAnsi="Times New Roman" w:cs="Times New Roman"/>
            <w:lang w:val="en-GB"/>
          </w:rPr>
          <w:t>311</w:t>
        </w:r>
        <w:r w:rsidRPr="00FC7D00">
          <w:rPr>
            <w:rFonts w:ascii="Times New Roman" w:hAnsi="Times New Roman" w:cs="Times New Roman"/>
            <w:lang w:val="en-GB"/>
          </w:rPr>
          <w:t xml:space="preserve"> [0.</w:t>
        </w:r>
        <w:r>
          <w:rPr>
            <w:rFonts w:ascii="Times New Roman" w:hAnsi="Times New Roman" w:cs="Times New Roman"/>
            <w:lang w:val="en-GB"/>
          </w:rPr>
          <w:t>068</w:t>
        </w:r>
        <w:r w:rsidRPr="00FC7D00">
          <w:rPr>
            <w:rFonts w:ascii="Times New Roman" w:hAnsi="Times New Roman" w:cs="Times New Roman"/>
            <w:lang w:val="en-GB"/>
          </w:rPr>
          <w:t>, 0.</w:t>
        </w:r>
        <w:r>
          <w:rPr>
            <w:rFonts w:ascii="Times New Roman" w:hAnsi="Times New Roman" w:cs="Times New Roman"/>
            <w:lang w:val="en-GB"/>
          </w:rPr>
          <w:t>554</w:t>
        </w:r>
        <w:r w:rsidRPr="00FC7D00">
          <w:rPr>
            <w:rFonts w:ascii="Times New Roman" w:hAnsi="Times New Roman" w:cs="Times New Roman"/>
            <w:lang w:val="en-GB"/>
          </w:rPr>
          <w:t>]</w:t>
        </w:r>
        <w:r>
          <w:rPr>
            <w:rFonts w:ascii="Times New Roman" w:hAnsi="Times New Roman" w:cs="Times New Roman"/>
            <w:lang w:val="en-GB"/>
          </w:rPr>
          <w:t>). In</w:t>
        </w:r>
      </w:ins>
      <w:ins w:id="554" w:author="Pablo Capilla Lasheras" w:date="2022-12-08T13:28:00Z">
        <w:r>
          <w:rPr>
            <w:rFonts w:ascii="Times New Roman" w:hAnsi="Times New Roman" w:cs="Times New Roman"/>
            <w:lang w:val="en-GB"/>
          </w:rPr>
          <w:t>, s</w:t>
        </w:r>
      </w:ins>
      <w:ins w:id="555" w:author="Pablo Capilla Lasheras" w:date="2022-12-08T13:27:00Z">
        <w:r>
          <w:rPr>
            <w:rFonts w:ascii="Times New Roman" w:hAnsi="Times New Roman" w:cs="Times New Roman"/>
            <w:lang w:val="en-GB"/>
          </w:rPr>
          <w:t xml:space="preserve">ubtropical and temperate species </w:t>
        </w:r>
      </w:ins>
      <w:ins w:id="556" w:author="Pablo Capilla Lasheras" w:date="2022-12-08T13:28:00Z">
        <w:r>
          <w:rPr>
            <w:rFonts w:ascii="Times New Roman" w:hAnsi="Times New Roman" w:cs="Times New Roman"/>
            <w:lang w:val="en-GB"/>
          </w:rPr>
          <w:t xml:space="preserve">pollution did not increase redox markers (Figure XX). </w:t>
        </w:r>
      </w:ins>
      <w:ins w:id="557" w:author="Pablo Capilla Lasheras" w:date="2022-12-08T13:29:00Z">
        <w:r>
          <w:rPr>
            <w:rFonts w:ascii="Times New Roman" w:hAnsi="Times New Roman" w:cs="Times New Roman"/>
            <w:lang w:val="en-GB"/>
          </w:rPr>
          <w:t>Climate explained 1.48% of the overall variation in redox response to pollutants.</w:t>
        </w:r>
      </w:ins>
    </w:p>
    <w:p w14:paraId="05E1CFD6" w14:textId="3ACE613E" w:rsidR="007D229A" w:rsidRPr="004328BB" w:rsidRDefault="007D229A" w:rsidP="00840677">
      <w:pPr>
        <w:spacing w:line="480" w:lineRule="auto"/>
        <w:jc w:val="both"/>
        <w:rPr>
          <w:ins w:id="558" w:author="Pablo Capilla Lasheras" w:date="2022-12-08T12:42:00Z"/>
          <w:rFonts w:ascii="Times New Roman" w:hAnsi="Times New Roman" w:cs="Times New Roman"/>
          <w:lang w:val="en-GB"/>
          <w:rPrChange w:id="559" w:author="Pablo Capilla Lasheras" w:date="2022-12-08T13:26:00Z">
            <w:rPr>
              <w:ins w:id="560" w:author="Pablo Capilla Lasheras" w:date="2022-12-08T12:42:00Z"/>
              <w:rFonts w:ascii="Times New Roman" w:hAnsi="Times New Roman" w:cs="Times New Roman"/>
              <w:lang w:val="it-IT"/>
            </w:rPr>
          </w:rPrChange>
        </w:rPr>
      </w:pPr>
    </w:p>
    <w:p w14:paraId="6638D524" w14:textId="02A54544" w:rsidR="00C05266" w:rsidRDefault="00C05266" w:rsidP="00C05266">
      <w:pPr>
        <w:spacing w:line="480" w:lineRule="auto"/>
        <w:jc w:val="both"/>
        <w:rPr>
          <w:ins w:id="561" w:author="Pablo Capilla Lasheras" w:date="2022-12-08T12:42:00Z"/>
          <w:rFonts w:ascii="Times New Roman" w:hAnsi="Times New Roman" w:cs="Times New Roman"/>
          <w:i/>
          <w:lang w:val="en-GB"/>
        </w:rPr>
      </w:pPr>
      <w:ins w:id="562" w:author="Pablo Capilla Lasheras" w:date="2022-12-08T12:42:00Z">
        <w:r>
          <w:rPr>
            <w:rFonts w:ascii="Times New Roman" w:hAnsi="Times New Roman" w:cs="Times New Roman"/>
            <w:i/>
            <w:lang w:val="en-GB"/>
          </w:rPr>
          <w:t>Publication bias</w:t>
        </w:r>
      </w:ins>
    </w:p>
    <w:p w14:paraId="195EE8E5" w14:textId="699BD946" w:rsidR="00C05266" w:rsidRPr="00E80DE5" w:rsidRDefault="00E80DE5" w:rsidP="00E80DE5">
      <w:pPr>
        <w:spacing w:line="480" w:lineRule="auto"/>
        <w:jc w:val="both"/>
        <w:rPr>
          <w:ins w:id="563" w:author="Pablo Capilla Lasheras" w:date="2022-12-08T12:42:00Z"/>
          <w:rFonts w:ascii="Times New Roman" w:hAnsi="Times New Roman" w:cs="Times New Roman"/>
          <w:lang w:val="en-GB"/>
          <w:rPrChange w:id="564" w:author="Pablo Capilla Lasheras" w:date="2022-12-08T13:37:00Z">
            <w:rPr>
              <w:ins w:id="565" w:author="Pablo Capilla Lasheras" w:date="2022-12-08T12:42:00Z"/>
              <w:rFonts w:ascii="Times New Roman" w:hAnsi="Times New Roman" w:cs="Times New Roman"/>
              <w:i/>
              <w:lang w:val="en-GB"/>
            </w:rPr>
          </w:rPrChange>
        </w:rPr>
      </w:pPr>
      <w:ins w:id="566" w:author="Pablo Capilla Lasheras" w:date="2022-12-08T13:37:00Z">
        <w:r w:rsidRPr="00E80DE5">
          <w:rPr>
            <w:rFonts w:ascii="Times New Roman" w:hAnsi="Times New Roman" w:cs="Times New Roman"/>
            <w:lang w:val="en-GB"/>
            <w:rPrChange w:id="567" w:author="Pablo Capilla Lasheras" w:date="2022-12-08T13:37:00Z">
              <w:rPr>
                <w:rFonts w:ascii="Times New Roman" w:hAnsi="Times New Roman" w:cs="Times New Roman"/>
                <w:i/>
                <w:lang w:val="en-GB"/>
              </w:rPr>
            </w:rPrChange>
          </w:rPr>
          <w:t>We did not</w:t>
        </w:r>
        <w:r>
          <w:rPr>
            <w:rFonts w:ascii="Times New Roman" w:hAnsi="Times New Roman" w:cs="Times New Roman"/>
            <w:lang w:val="en-GB"/>
          </w:rPr>
          <w:t xml:space="preserve"> detect small-study effects in our dataset</w:t>
        </w:r>
      </w:ins>
      <w:ins w:id="568" w:author="Pablo Capilla Lasheras" w:date="2022-12-08T13:38:00Z">
        <w:r>
          <w:rPr>
            <w:rFonts w:ascii="Times New Roman" w:hAnsi="Times New Roman" w:cs="Times New Roman"/>
            <w:lang w:val="en-GB"/>
          </w:rPr>
          <w:t xml:space="preserve"> (</w:t>
        </w:r>
      </w:ins>
      <w:ins w:id="569" w:author="Pablo Capilla Lasheras" w:date="2022-12-08T13:39:00Z">
        <w:r>
          <w:rPr>
            <w:rFonts w:ascii="Times New Roman" w:hAnsi="Times New Roman" w:cs="Times New Roman"/>
            <w:lang w:val="en-GB"/>
          </w:rPr>
          <w:t xml:space="preserve">estimate for the </w:t>
        </w:r>
        <w:r w:rsidRPr="00E80DE5">
          <w:rPr>
            <w:rFonts w:ascii="Times New Roman" w:hAnsi="Times New Roman" w:cs="Times New Roman"/>
            <w:lang w:val="en-GB"/>
            <w:rPrChange w:id="570" w:author="Pablo Capilla Lasheras" w:date="2022-12-08T13:39:00Z">
              <w:rPr>
                <w:szCs w:val="36"/>
              </w:rPr>
            </w:rPrChange>
          </w:rPr>
          <w:t xml:space="preserve">square-root of the inverse of the effective sample size </w:t>
        </w:r>
      </w:ins>
      <w:ins w:id="571" w:author="Pablo Capilla Lasheras" w:date="2022-12-08T13:38:00Z">
        <w:r w:rsidRPr="00FC7D00">
          <w:rPr>
            <w:rFonts w:ascii="Times New Roman" w:hAnsi="Times New Roman" w:cs="Times New Roman"/>
            <w:lang w:val="en-GB"/>
          </w:rPr>
          <w:t xml:space="preserve">[95% CI] = </w:t>
        </w:r>
        <w:r>
          <w:rPr>
            <w:rFonts w:ascii="Times New Roman" w:hAnsi="Times New Roman" w:cs="Times New Roman"/>
            <w:lang w:val="en-GB"/>
          </w:rPr>
          <w:t>-0.109</w:t>
        </w:r>
        <w:r w:rsidRPr="00FC7D00">
          <w:rPr>
            <w:rFonts w:ascii="Times New Roman" w:hAnsi="Times New Roman" w:cs="Times New Roman"/>
            <w:lang w:val="en-GB"/>
          </w:rPr>
          <w:t xml:space="preserve"> [</w:t>
        </w:r>
        <w:r>
          <w:rPr>
            <w:rFonts w:ascii="Times New Roman" w:hAnsi="Times New Roman" w:cs="Times New Roman"/>
            <w:lang w:val="en-GB"/>
          </w:rPr>
          <w:t>-0.403, 0.185</w:t>
        </w:r>
        <w:r w:rsidRPr="00FC7D00">
          <w:rPr>
            <w:rFonts w:ascii="Times New Roman" w:hAnsi="Times New Roman" w:cs="Times New Roman"/>
            <w:lang w:val="en-GB"/>
          </w:rPr>
          <w:t>]</w:t>
        </w:r>
        <w:r>
          <w:rPr>
            <w:rFonts w:ascii="Times New Roman" w:hAnsi="Times New Roman" w:cs="Times New Roman"/>
            <w:lang w:val="en-GB"/>
          </w:rPr>
          <w:t>)</w:t>
        </w:r>
      </w:ins>
      <w:ins w:id="572" w:author="Pablo Capilla Lasheras" w:date="2022-12-08T13:42:00Z">
        <w:r>
          <w:rPr>
            <w:rFonts w:ascii="Times New Roman" w:hAnsi="Times New Roman" w:cs="Times New Roman"/>
            <w:lang w:val="en-GB"/>
          </w:rPr>
          <w:t>, with</w:t>
        </w:r>
      </w:ins>
      <w:ins w:id="573" w:author="Pablo Capilla Lasheras" w:date="2022-12-08T13:41:00Z">
        <w:r>
          <w:rPr>
            <w:rFonts w:ascii="Times New Roman" w:hAnsi="Times New Roman" w:cs="Times New Roman"/>
            <w:lang w:val="en-GB"/>
          </w:rPr>
          <w:t xml:space="preserve"> the </w:t>
        </w:r>
      </w:ins>
      <w:ins w:id="574" w:author="Pablo Capilla Lasheras" w:date="2022-12-08T13:42:00Z">
        <w:r>
          <w:rPr>
            <w:rFonts w:ascii="Times New Roman" w:hAnsi="Times New Roman" w:cs="Times New Roman"/>
            <w:lang w:val="en-GB"/>
          </w:rPr>
          <w:t>overall model intercept</w:t>
        </w:r>
      </w:ins>
      <w:ins w:id="575" w:author="Pablo Capilla Lasheras" w:date="2022-12-08T13:43:00Z">
        <w:r>
          <w:rPr>
            <w:rFonts w:ascii="Times New Roman" w:hAnsi="Times New Roman" w:cs="Times New Roman"/>
            <w:lang w:val="en-GB"/>
          </w:rPr>
          <w:t xml:space="preserve"> after correcting for effective sample size being very similar to the one without the correction (</w:t>
        </w:r>
      </w:ins>
      <w:ins w:id="576" w:author="Pablo Capilla Lasheras" w:date="2022-12-08T13:44:00Z">
        <w:r>
          <w:rPr>
            <w:rFonts w:ascii="Times New Roman" w:hAnsi="Times New Roman" w:cs="Times New Roman"/>
            <w:lang w:val="en-GB"/>
          </w:rPr>
          <w:t>unbiased estimate</w:t>
        </w:r>
        <w:r w:rsidRPr="00A870DE">
          <w:rPr>
            <w:rFonts w:ascii="Times New Roman" w:hAnsi="Times New Roman" w:cs="Times New Roman"/>
            <w:lang w:val="en-GB"/>
          </w:rPr>
          <w:t xml:space="preserve"> </w:t>
        </w:r>
        <w:r w:rsidRPr="00FC7D00">
          <w:rPr>
            <w:rFonts w:ascii="Times New Roman" w:hAnsi="Times New Roman" w:cs="Times New Roman"/>
            <w:lang w:val="en-GB"/>
          </w:rPr>
          <w:t xml:space="preserve">[95% CI] = </w:t>
        </w:r>
        <w:r>
          <w:rPr>
            <w:rFonts w:ascii="Times New Roman" w:hAnsi="Times New Roman" w:cs="Times New Roman"/>
            <w:lang w:val="en-GB"/>
          </w:rPr>
          <w:t>0.214</w:t>
        </w:r>
        <w:r w:rsidRPr="00FC7D00">
          <w:rPr>
            <w:rFonts w:ascii="Times New Roman" w:hAnsi="Times New Roman" w:cs="Times New Roman"/>
            <w:lang w:val="en-GB"/>
          </w:rPr>
          <w:t xml:space="preserve"> [</w:t>
        </w:r>
        <w:r>
          <w:rPr>
            <w:rFonts w:ascii="Times New Roman" w:hAnsi="Times New Roman" w:cs="Times New Roman"/>
            <w:lang w:val="en-GB"/>
          </w:rPr>
          <w:t>0.000, 0.429</w:t>
        </w:r>
        <w:r w:rsidRPr="00FC7D00">
          <w:rPr>
            <w:rFonts w:ascii="Times New Roman" w:hAnsi="Times New Roman" w:cs="Times New Roman"/>
            <w:lang w:val="en-GB"/>
          </w:rPr>
          <w:t>]</w:t>
        </w:r>
        <w:r>
          <w:rPr>
            <w:rFonts w:ascii="Times New Roman" w:hAnsi="Times New Roman" w:cs="Times New Roman"/>
            <w:lang w:val="en-GB"/>
          </w:rPr>
          <w:t>). We did not detect time-lag effects (</w:t>
        </w:r>
      </w:ins>
      <w:ins w:id="577" w:author="Pablo Capilla Lasheras" w:date="2022-12-08T13:45:00Z">
        <w:r>
          <w:rPr>
            <w:rFonts w:ascii="Times New Roman" w:hAnsi="Times New Roman" w:cs="Times New Roman"/>
            <w:lang w:val="en-GB"/>
          </w:rPr>
          <w:t>estimate</w:t>
        </w:r>
        <w:r w:rsidRPr="00A870DE">
          <w:rPr>
            <w:rFonts w:ascii="Times New Roman" w:hAnsi="Times New Roman" w:cs="Times New Roman"/>
            <w:lang w:val="en-GB"/>
          </w:rPr>
          <w:t xml:space="preserve"> </w:t>
        </w:r>
        <w:r w:rsidRPr="00FC7D00">
          <w:rPr>
            <w:rFonts w:ascii="Times New Roman" w:hAnsi="Times New Roman" w:cs="Times New Roman"/>
            <w:lang w:val="en-GB"/>
          </w:rPr>
          <w:t xml:space="preserve">[95% CI] = </w:t>
        </w:r>
        <w:r>
          <w:rPr>
            <w:rFonts w:ascii="Times New Roman" w:hAnsi="Times New Roman" w:cs="Times New Roman"/>
            <w:lang w:val="en-GB"/>
          </w:rPr>
          <w:t>0.</w:t>
        </w:r>
      </w:ins>
      <w:ins w:id="578" w:author="Pablo Capilla Lasheras" w:date="2022-12-08T13:55:00Z">
        <w:r w:rsidR="00796720">
          <w:rPr>
            <w:rFonts w:ascii="Times New Roman" w:hAnsi="Times New Roman" w:cs="Times New Roman"/>
            <w:lang w:val="en-GB"/>
          </w:rPr>
          <w:t>004</w:t>
        </w:r>
      </w:ins>
      <w:ins w:id="579" w:author="Pablo Capilla Lasheras" w:date="2022-12-08T13:45:00Z">
        <w:r w:rsidRPr="00FC7D00">
          <w:rPr>
            <w:rFonts w:ascii="Times New Roman" w:hAnsi="Times New Roman" w:cs="Times New Roman"/>
            <w:lang w:val="en-GB"/>
          </w:rPr>
          <w:t xml:space="preserve"> [</w:t>
        </w:r>
      </w:ins>
      <w:ins w:id="580" w:author="Pablo Capilla Lasheras" w:date="2022-12-08T13:55:00Z">
        <w:r w:rsidR="00796720">
          <w:rPr>
            <w:rFonts w:ascii="Times New Roman" w:hAnsi="Times New Roman" w:cs="Times New Roman"/>
            <w:lang w:val="en-GB"/>
          </w:rPr>
          <w:t>-0.0</w:t>
        </w:r>
      </w:ins>
      <w:ins w:id="581" w:author="Pablo Capilla Lasheras" w:date="2022-12-08T13:56:00Z">
        <w:r w:rsidR="00796720">
          <w:rPr>
            <w:rFonts w:ascii="Times New Roman" w:hAnsi="Times New Roman" w:cs="Times New Roman"/>
            <w:lang w:val="en-GB"/>
          </w:rPr>
          <w:t>10</w:t>
        </w:r>
      </w:ins>
      <w:ins w:id="582" w:author="Pablo Capilla Lasheras" w:date="2022-12-08T13:45:00Z">
        <w:r>
          <w:rPr>
            <w:rFonts w:ascii="Times New Roman" w:hAnsi="Times New Roman" w:cs="Times New Roman"/>
            <w:lang w:val="en-GB"/>
          </w:rPr>
          <w:t>, 0.</w:t>
        </w:r>
      </w:ins>
      <w:ins w:id="583" w:author="Pablo Capilla Lasheras" w:date="2022-12-08T13:56:00Z">
        <w:r w:rsidR="00796720">
          <w:rPr>
            <w:rFonts w:ascii="Times New Roman" w:hAnsi="Times New Roman" w:cs="Times New Roman"/>
            <w:lang w:val="en-GB"/>
          </w:rPr>
          <w:t>018</w:t>
        </w:r>
      </w:ins>
      <w:ins w:id="584" w:author="Pablo Capilla Lasheras" w:date="2022-12-08T13:45:00Z">
        <w:r w:rsidRPr="00FC7D00">
          <w:rPr>
            <w:rFonts w:ascii="Times New Roman" w:hAnsi="Times New Roman" w:cs="Times New Roman"/>
            <w:lang w:val="en-GB"/>
          </w:rPr>
          <w:t>]</w:t>
        </w:r>
        <w:r>
          <w:rPr>
            <w:rFonts w:ascii="Times New Roman" w:hAnsi="Times New Roman" w:cs="Times New Roman"/>
            <w:lang w:val="en-GB"/>
          </w:rPr>
          <w:t>).</w:t>
        </w:r>
      </w:ins>
    </w:p>
    <w:p w14:paraId="1A75626A" w14:textId="77777777" w:rsidR="00C05266" w:rsidRPr="00C05266" w:rsidRDefault="00C05266" w:rsidP="00840677">
      <w:pPr>
        <w:spacing w:line="480" w:lineRule="auto"/>
        <w:jc w:val="both"/>
        <w:rPr>
          <w:rFonts w:ascii="Times New Roman" w:hAnsi="Times New Roman" w:cs="Times New Roman"/>
          <w:lang w:val="en-GB"/>
        </w:rPr>
      </w:pPr>
    </w:p>
    <w:sectPr w:rsidR="00C05266" w:rsidRPr="00C05266" w:rsidSect="004904E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blo Capilla Lasheras" w:date="2022-11-28T15:39:00Z" w:initials="PCL">
    <w:p w14:paraId="2DD26E9A" w14:textId="77777777" w:rsidR="006560E7" w:rsidRDefault="006560E7" w:rsidP="00614BFC">
      <w:pPr>
        <w:pStyle w:val="CommentText"/>
      </w:pPr>
      <w:r>
        <w:rPr>
          <w:rStyle w:val="CommentReference"/>
        </w:rPr>
        <w:annotationRef/>
      </w:r>
      <w:r>
        <w:t>Out of these three, this one is my favourite</w:t>
      </w:r>
    </w:p>
  </w:comment>
  <w:comment w:id="1" w:author="Pablo Capilla Lasheras" w:date="2022-11-28T15:45:00Z" w:initials="PCL">
    <w:p w14:paraId="1A098024" w14:textId="77777777" w:rsidR="006560E7" w:rsidRDefault="006560E7" w:rsidP="001B56CB">
      <w:pPr>
        <w:pStyle w:val="CommentText"/>
      </w:pPr>
      <w:r>
        <w:rPr>
          <w:rStyle w:val="CommentReference"/>
        </w:rPr>
        <w:annotationRef/>
      </w:r>
      <w:r>
        <w:t>Are these not the same thing? E.g., extinction is (always?) preceded by demographic decline.</w:t>
      </w:r>
    </w:p>
  </w:comment>
  <w:comment w:id="2" w:author="Pablo Capilla Lasheras" w:date="2022-11-28T15:45:00Z" w:initials="PCL">
    <w:p w14:paraId="4D6A34CB" w14:textId="77777777" w:rsidR="006560E7" w:rsidRDefault="006560E7" w:rsidP="00177FDB">
      <w:pPr>
        <w:pStyle w:val="CommentText"/>
      </w:pPr>
      <w:r>
        <w:rPr>
          <w:rStyle w:val="CommentReference"/>
        </w:rPr>
        <w:annotationRef/>
      </w:r>
      <w:r>
        <w:t>I would start the paper here. If you agree with my comment above, I think that first sentence can be removed</w:t>
      </w:r>
    </w:p>
  </w:comment>
  <w:comment w:id="3" w:author="Pablo Capilla Lasheras" w:date="2022-11-28T15:47:00Z" w:initials="PCL">
    <w:p w14:paraId="4777E9D4" w14:textId="77777777" w:rsidR="006560E7" w:rsidRDefault="006560E7" w:rsidP="00A647F0">
      <w:pPr>
        <w:pStyle w:val="CommentText"/>
      </w:pPr>
      <w:r>
        <w:rPr>
          <w:rStyle w:val="CommentReference"/>
        </w:rPr>
        <w:annotationRef/>
      </w:r>
      <w:r>
        <w:t>I would specify this at least at the beginnig as there are other forms of pollution that we don't investigate (e.g., light or noise)</w:t>
      </w:r>
    </w:p>
  </w:comment>
  <w:comment w:id="10" w:author="Pablo Capilla Lasheras" w:date="2022-11-28T16:13:00Z" w:initials="PCL">
    <w:p w14:paraId="2C84BB2D" w14:textId="77777777" w:rsidR="00840973" w:rsidRDefault="00840973" w:rsidP="004914B2">
      <w:pPr>
        <w:pStyle w:val="CommentText"/>
      </w:pPr>
      <w:r>
        <w:rPr>
          <w:rStyle w:val="CommentReference"/>
        </w:rPr>
        <w:annotationRef/>
      </w:r>
      <w:r>
        <w:t xml:space="preserve">I changed this because we are referring to 'conditions' and thought that pollutants </w:t>
      </w:r>
      <w:r>
        <w:rPr>
          <w:i/>
          <w:iCs/>
        </w:rPr>
        <w:t xml:space="preserve">create </w:t>
      </w:r>
      <w:r>
        <w:t xml:space="preserve">those conditions instead of </w:t>
      </w:r>
      <w:r>
        <w:rPr>
          <w:i/>
          <w:iCs/>
        </w:rPr>
        <w:t xml:space="preserve">represent </w:t>
      </w:r>
      <w:r>
        <w:t>them</w:t>
      </w:r>
    </w:p>
  </w:comment>
  <w:comment w:id="14" w:author="Pablo Capilla Lasheras" w:date="2022-11-28T16:12:00Z" w:initials="PCL">
    <w:p w14:paraId="4E46FFDB" w14:textId="444AA388" w:rsidR="00840973" w:rsidRDefault="00840973" w:rsidP="00C24F13">
      <w:pPr>
        <w:pStyle w:val="CommentText"/>
      </w:pPr>
      <w:r>
        <w:rPr>
          <w:rStyle w:val="CommentReference"/>
        </w:rPr>
        <w:annotationRef/>
      </w:r>
      <w:r>
        <w:t>'challenging' and 'stressful' together are a bit repetitive?</w:t>
      </w:r>
    </w:p>
  </w:comment>
  <w:comment w:id="29" w:author="Pablo Capilla Lasheras" w:date="2022-11-28T16:20:00Z" w:initials="PCL">
    <w:p w14:paraId="79F5CBAF" w14:textId="77777777" w:rsidR="00840973" w:rsidRDefault="00840973" w:rsidP="00504C27">
      <w:pPr>
        <w:pStyle w:val="CommentText"/>
      </w:pPr>
      <w:r>
        <w:rPr>
          <w:rStyle w:val="CommentReference"/>
        </w:rPr>
        <w:annotationRef/>
      </w:r>
      <w:r>
        <w:t>We could say 'species with metamorphosis, more directly. I find 'complex-life cycles' a bit unclear</w:t>
      </w:r>
    </w:p>
  </w:comment>
  <w:comment w:id="34" w:author="Pablo Capilla Lasheras" w:date="2022-11-28T16:22:00Z" w:initials="PCL">
    <w:p w14:paraId="2B452FE4" w14:textId="77777777" w:rsidR="00840973" w:rsidRDefault="00840973" w:rsidP="00197446">
      <w:pPr>
        <w:pStyle w:val="CommentText"/>
      </w:pPr>
      <w:r>
        <w:rPr>
          <w:rStyle w:val="CommentReference"/>
        </w:rPr>
        <w:annotationRef/>
      </w:r>
      <w:r>
        <w:t>What is this exactly? What kind of scenarios? I think it would be good to clarify this point</w:t>
      </w:r>
    </w:p>
  </w:comment>
  <w:comment w:id="37" w:author="Pablo Capilla Lasheras" w:date="2022-11-28T16:26:00Z" w:initials="PCL">
    <w:p w14:paraId="6ABE3441" w14:textId="77777777" w:rsidR="000F672E" w:rsidRDefault="000F672E">
      <w:pPr>
        <w:pStyle w:val="CommentText"/>
      </w:pPr>
      <w:r>
        <w:rPr>
          <w:rStyle w:val="CommentReference"/>
        </w:rPr>
        <w:annotationRef/>
      </w:r>
      <w:r>
        <w:t xml:space="preserve">We focus on physiology already from the first paragraph so I would remove this mention to 'phenotypic' and would leave 'physiological' here only. E.g.,: </w:t>
      </w:r>
    </w:p>
    <w:p w14:paraId="783D3144" w14:textId="77777777" w:rsidR="000F672E" w:rsidRDefault="000F672E" w:rsidP="0028464A">
      <w:pPr>
        <w:pStyle w:val="CommentText"/>
      </w:pPr>
      <w:r>
        <w:t>"Exposure to pollutants can induce a broad range of physiological changes that are metabolically demanding"</w:t>
      </w:r>
    </w:p>
  </w:comment>
  <w:comment w:id="39" w:author="Pablo Capilla Lasheras" w:date="2022-11-28T16:26:00Z" w:initials="PCL">
    <w:p w14:paraId="27B7AF21" w14:textId="77777777" w:rsidR="000F672E" w:rsidRDefault="000F672E" w:rsidP="002B3BBB">
      <w:pPr>
        <w:pStyle w:val="CommentText"/>
      </w:pPr>
      <w:r>
        <w:rPr>
          <w:rStyle w:val="CommentReference"/>
        </w:rPr>
        <w:annotationRef/>
      </w:r>
      <w:r>
        <w:t>Perhaps this clarification is not needed</w:t>
      </w:r>
    </w:p>
  </w:comment>
  <w:comment w:id="41" w:author="Pablo Capilla Lasheras" w:date="2022-11-28T16:30:00Z" w:initials="PCL">
    <w:p w14:paraId="78825522" w14:textId="77777777" w:rsidR="000F672E" w:rsidRDefault="000F672E">
      <w:pPr>
        <w:pStyle w:val="CommentText"/>
      </w:pPr>
      <w:r>
        <w:rPr>
          <w:rStyle w:val="CommentReference"/>
        </w:rPr>
        <w:annotationRef/>
      </w:r>
      <w:r>
        <w:t>Can we say something like… "when ROS production is within the limits of what the body can tolerate / process… "</w:t>
      </w:r>
    </w:p>
    <w:p w14:paraId="3B08ED57" w14:textId="77777777" w:rsidR="000F672E" w:rsidRDefault="000F672E">
      <w:pPr>
        <w:pStyle w:val="CommentText"/>
      </w:pPr>
      <w:r>
        <w:t>Just trying avoid "homoeostatic scenario" which some people might not immediately understand.</w:t>
      </w:r>
    </w:p>
    <w:p w14:paraId="60860356" w14:textId="77777777" w:rsidR="000F672E" w:rsidRDefault="000F672E">
      <w:pPr>
        <w:pStyle w:val="CommentText"/>
      </w:pPr>
    </w:p>
    <w:p w14:paraId="0F66337E" w14:textId="77777777" w:rsidR="000F672E" w:rsidRDefault="000F672E" w:rsidP="008A33C1">
      <w:pPr>
        <w:pStyle w:val="CommentText"/>
      </w:pPr>
      <w:r>
        <w:t>Perhaps even: 'In homoeostatic conditions'. I am not sure about the 'scenario'</w:t>
      </w:r>
    </w:p>
  </w:comment>
  <w:comment w:id="42" w:author="Pablo Capilla Lasheras" w:date="2022-11-28T16:30:00Z" w:initials="PCL">
    <w:p w14:paraId="0A169F37" w14:textId="3EC3FA53" w:rsidR="000F672E" w:rsidRDefault="000F672E" w:rsidP="00A63F8B">
      <w:pPr>
        <w:pStyle w:val="CommentText"/>
      </w:pPr>
      <w:r>
        <w:rPr>
          <w:rStyle w:val="CommentReference"/>
        </w:rPr>
        <w:annotationRef/>
      </w:r>
      <w:r>
        <w:t>Perhaps a tiny bit clearer?</w:t>
      </w:r>
    </w:p>
  </w:comment>
  <w:comment w:id="49" w:author="Pablo Capilla Lasheras" w:date="2022-11-28T16:31:00Z" w:initials="PCL">
    <w:p w14:paraId="21CC5807" w14:textId="77777777" w:rsidR="000F672E" w:rsidRDefault="000F672E" w:rsidP="00EC64E0">
      <w:pPr>
        <w:pStyle w:val="CommentText"/>
      </w:pPr>
      <w:r>
        <w:rPr>
          <w:rStyle w:val="CommentReference"/>
        </w:rPr>
        <w:annotationRef/>
      </w:r>
      <w:r>
        <w:t>Nice, and I think the phrasing here would work well with my suggestion above to change 'homoeostatic scenatio'</w:t>
      </w:r>
    </w:p>
  </w:comment>
  <w:comment w:id="56" w:author="Pablo Capilla Lasheras" w:date="2022-11-28T16:35:00Z" w:initials="PCL">
    <w:p w14:paraId="1934258E" w14:textId="77777777" w:rsidR="005C3DA4" w:rsidRDefault="005C3DA4" w:rsidP="00921D70">
      <w:pPr>
        <w:pStyle w:val="CommentText"/>
      </w:pPr>
      <w:r>
        <w:rPr>
          <w:rStyle w:val="CommentReference"/>
        </w:rPr>
        <w:annotationRef/>
      </w:r>
      <w:r>
        <w:t>I tried to introduce the concept of 'redox machinery'. I think that this intro to the term is needed, but I am not sure that I got the definition right.</w:t>
      </w:r>
    </w:p>
  </w:comment>
  <w:comment w:id="64" w:author="Pablo Capilla Lasheras" w:date="2022-11-28T16:39:00Z" w:initials="PCL">
    <w:p w14:paraId="2BD0BBE9" w14:textId="77777777" w:rsidR="005C3DA4" w:rsidRDefault="005C3DA4" w:rsidP="00B91D97">
      <w:pPr>
        <w:pStyle w:val="CommentText"/>
      </w:pPr>
      <w:r>
        <w:rPr>
          <w:rStyle w:val="CommentReference"/>
        </w:rPr>
        <w:annotationRef/>
      </w:r>
      <w:r>
        <w:t>I would start a new paragraph here</w:t>
      </w:r>
    </w:p>
  </w:comment>
  <w:comment w:id="66" w:author="Pablo Capilla Lasheras" w:date="2022-11-28T16:37:00Z" w:initials="PCL">
    <w:p w14:paraId="6677F28C" w14:textId="659D1B6B" w:rsidR="005C3DA4" w:rsidRDefault="005C3DA4" w:rsidP="00BC3212">
      <w:pPr>
        <w:pStyle w:val="CommentText"/>
      </w:pPr>
      <w:r>
        <w:rPr>
          <w:rStyle w:val="CommentReference"/>
        </w:rPr>
        <w:annotationRef/>
      </w:r>
      <w:r>
        <w:t>'oxidative' or 'redox'?? We only introduce 'redox' machinery above</w:t>
      </w:r>
    </w:p>
  </w:comment>
  <w:comment w:id="67" w:author="Pablo Capilla Lasheras" w:date="2022-11-28T16:41:00Z" w:initials="PCL">
    <w:p w14:paraId="06423F7C" w14:textId="77777777" w:rsidR="005C3DA4" w:rsidRDefault="005C3DA4">
      <w:pPr>
        <w:pStyle w:val="CommentText"/>
      </w:pPr>
      <w:r>
        <w:rPr>
          <w:rStyle w:val="CommentReference"/>
        </w:rPr>
        <w:annotationRef/>
      </w:r>
      <w:r>
        <w:t xml:space="preserve">I would replace 'mechanisms of action' for 'the mechanism of interaction between a given pollutant and physiological processes'. </w:t>
      </w:r>
    </w:p>
    <w:p w14:paraId="368A37D0" w14:textId="77777777" w:rsidR="005C3DA4" w:rsidRDefault="005C3DA4">
      <w:pPr>
        <w:pStyle w:val="CommentText"/>
      </w:pPr>
    </w:p>
    <w:p w14:paraId="6C526E1D" w14:textId="77777777" w:rsidR="005C3DA4" w:rsidRDefault="005C3DA4" w:rsidP="00B70C1D">
      <w:pPr>
        <w:pStyle w:val="CommentText"/>
      </w:pPr>
      <w:r>
        <w:t>It wasn't clear to me to which 'action' we were referring to as these pollutants might not have a function in the organism</w:t>
      </w:r>
    </w:p>
  </w:comment>
  <w:comment w:id="75" w:author="Pablo Capilla Lasheras" w:date="2022-11-28T16:48:00Z" w:initials="PCL">
    <w:p w14:paraId="6D9D30BD" w14:textId="77777777" w:rsidR="00BB5BF8" w:rsidRDefault="00BB5BF8" w:rsidP="00526E04">
      <w:pPr>
        <w:pStyle w:val="CommentText"/>
      </w:pPr>
      <w:r>
        <w:rPr>
          <w:rStyle w:val="CommentReference"/>
        </w:rPr>
        <w:annotationRef/>
      </w:r>
      <w:r>
        <w:t>Again, as all of the above is about the 'physiology' and interactions between pollutants and the physiology of the organisms, I would only mention 'physiological characteristics' here and would end the sentence with a few strong references</w:t>
      </w:r>
    </w:p>
  </w:comment>
  <w:comment w:id="93" w:author="Pablo Capilla Lasheras" w:date="2022-11-28T16:56:00Z" w:initials="PCL">
    <w:p w14:paraId="283928E3" w14:textId="77777777" w:rsidR="003C0052" w:rsidRDefault="003C0052" w:rsidP="0063646E">
      <w:pPr>
        <w:pStyle w:val="CommentText"/>
      </w:pPr>
      <w:r>
        <w:rPr>
          <w:rStyle w:val="CommentReference"/>
        </w:rPr>
        <w:annotationRef/>
      </w:r>
      <w:r>
        <w:t>I would replace this by 'redox machinery', or whatever term you like to use it consistently throughout (instead of using 'oxidative stress' or 'oxidative machinery [used above] to refer to seemingly the same thing) - perhaps I am missing a subtlety in the terminology and different terms are needed?</w:t>
      </w:r>
    </w:p>
  </w:comment>
  <w:comment w:id="100" w:author="Pablo Capilla Lasheras" w:date="2022-11-28T16:58:00Z" w:initials="PCL">
    <w:p w14:paraId="21CEC31C" w14:textId="77777777" w:rsidR="003C0052" w:rsidRDefault="003C0052" w:rsidP="00124F98">
      <w:pPr>
        <w:pStyle w:val="CommentText"/>
      </w:pPr>
      <w:r>
        <w:rPr>
          <w:rStyle w:val="CommentReference"/>
        </w:rPr>
        <w:annotationRef/>
      </w:r>
      <w:r>
        <w:t>See comment above, 'oxidative' or 'redox'?</w:t>
      </w:r>
    </w:p>
  </w:comment>
  <w:comment w:id="102" w:author="Pablo Capilla Lasheras" w:date="2022-11-28T16:58:00Z" w:initials="PCL">
    <w:p w14:paraId="65EDC46C" w14:textId="77777777" w:rsidR="003C0052" w:rsidRDefault="003C0052" w:rsidP="00960508">
      <w:pPr>
        <w:pStyle w:val="CommentText"/>
      </w:pPr>
      <w:r>
        <w:rPr>
          <w:rStyle w:val="CommentReference"/>
        </w:rPr>
        <w:annotationRef/>
      </w:r>
      <w:r>
        <w:t>I would add a couple of examples to back up the sentence</w:t>
      </w:r>
    </w:p>
  </w:comment>
  <w:comment w:id="103" w:author="Pablo Capilla Lasheras" w:date="2022-11-28T16:59:00Z" w:initials="PCL">
    <w:p w14:paraId="6BE358F5" w14:textId="77777777" w:rsidR="003C0052" w:rsidRDefault="003C0052">
      <w:pPr>
        <w:pStyle w:val="CommentText"/>
      </w:pPr>
      <w:r>
        <w:rPr>
          <w:rStyle w:val="CommentReference"/>
        </w:rPr>
        <w:annotationRef/>
      </w:r>
      <w:r>
        <w:t>What are we here exactly referring to? The mechanisms to neutralise ROS? I find the term 'oxidative stress pathways' unclear, but it could well be my lack of familiarity with the field.</w:t>
      </w:r>
    </w:p>
    <w:p w14:paraId="0BD88FBD" w14:textId="77777777" w:rsidR="003C0052" w:rsidRDefault="003C0052">
      <w:pPr>
        <w:pStyle w:val="CommentText"/>
      </w:pPr>
    </w:p>
    <w:p w14:paraId="02D37B28" w14:textId="77777777" w:rsidR="003C0052" w:rsidRDefault="003C0052" w:rsidP="00F41B98">
      <w:pPr>
        <w:pStyle w:val="CommentText"/>
      </w:pPr>
      <w:r>
        <w:t>After I have read the whole sentence… are we really referring to 'pathways' in a physiological way or perhaps we are referring to the ways in which oxidative stress can be studied? I think this sentence needs a clarification (sorry, I would suggest something but I am not quite sure what the intended meaning is)</w:t>
      </w:r>
    </w:p>
  </w:comment>
  <w:comment w:id="107" w:author="Pablo Capilla Lasheras" w:date="2022-11-28T17:05:00Z" w:initials="PCL">
    <w:p w14:paraId="1CD76545" w14:textId="77777777" w:rsidR="002519DE" w:rsidRDefault="002519DE" w:rsidP="00D640CD">
      <w:pPr>
        <w:pStyle w:val="CommentText"/>
      </w:pPr>
      <w:r>
        <w:rPr>
          <w:rStyle w:val="CommentReference"/>
        </w:rPr>
        <w:annotationRef/>
      </w:r>
      <w:r>
        <w:t xml:space="preserve">Can we use another term here? Perhaps simply use a more generic term (like 'molecule') whose understanding doesn't require specialised knowledge? Or, is it important to know what a 'thiol' is? In that case, perhaps add a brief definition? </w:t>
      </w:r>
    </w:p>
  </w:comment>
  <w:comment w:id="112" w:author="Pablo Capilla Lasheras" w:date="2022-11-28T17:06:00Z" w:initials="PCL">
    <w:p w14:paraId="39FF4A6C" w14:textId="77777777" w:rsidR="002519DE" w:rsidRDefault="002519DE" w:rsidP="003310F5">
      <w:pPr>
        <w:pStyle w:val="CommentText"/>
      </w:pPr>
      <w:r>
        <w:rPr>
          <w:rStyle w:val="CommentReference"/>
        </w:rPr>
        <w:annotationRef/>
      </w:r>
      <w:r>
        <w:t>I would def place this in a new paragraph</w:t>
      </w:r>
    </w:p>
  </w:comment>
  <w:comment w:id="117" w:author="Pablo Capilla Lasheras" w:date="2022-11-28T17:07:00Z" w:initials="PCL">
    <w:p w14:paraId="0623CDC5" w14:textId="77777777" w:rsidR="002519DE" w:rsidRDefault="002519DE" w:rsidP="004B790E">
      <w:pPr>
        <w:pStyle w:val="CommentText"/>
      </w:pPr>
      <w:r>
        <w:rPr>
          <w:rStyle w:val="CommentReference"/>
        </w:rPr>
        <w:annotationRef/>
      </w:r>
      <w:r>
        <w:t>See comments above on consistently using one term for this</w:t>
      </w:r>
    </w:p>
  </w:comment>
  <w:comment w:id="119" w:author="Pablo Capilla Lasheras" w:date="2022-11-28T17:10:00Z" w:initials="PCL">
    <w:p w14:paraId="5829EEAA" w14:textId="77777777" w:rsidR="002519DE" w:rsidRDefault="002519DE" w:rsidP="001D3F8B">
      <w:pPr>
        <w:pStyle w:val="CommentText"/>
      </w:pPr>
      <w:r>
        <w:rPr>
          <w:rStyle w:val="CommentReference"/>
        </w:rPr>
        <w:annotationRef/>
      </w:r>
      <w:r>
        <w:t>We can add sample sizes (# studies, # species or # effect sizes) here to make the end of the intro a bit more flashy and have the reader excited about the results</w:t>
      </w:r>
    </w:p>
  </w:comment>
  <w:comment w:id="126" w:author="Pablo Capilla Lasheras" w:date="2022-11-28T17:24:00Z" w:initials="PCL">
    <w:p w14:paraId="43D2F117" w14:textId="77777777" w:rsidR="00EC102D" w:rsidRDefault="00EC102D" w:rsidP="00C946A5">
      <w:pPr>
        <w:pStyle w:val="CommentText"/>
      </w:pPr>
      <w:r>
        <w:rPr>
          <w:rStyle w:val="CommentReference"/>
        </w:rPr>
        <w:annotationRef/>
      </w:r>
      <w:r>
        <w:t>I added this to intercept my comment on behavioural responses below</w:t>
      </w:r>
    </w:p>
  </w:comment>
  <w:comment w:id="137" w:author="Pablo Capilla Lasheras" w:date="2022-11-28T17:15:00Z" w:initials="PCL">
    <w:p w14:paraId="2C5DDDF1" w14:textId="66AAA578" w:rsidR="00B37338" w:rsidRDefault="00B37338" w:rsidP="00C9041F">
      <w:pPr>
        <w:pStyle w:val="CommentText"/>
      </w:pPr>
      <w:r>
        <w:rPr>
          <w:rStyle w:val="CommentReference"/>
        </w:rPr>
        <w:annotationRef/>
      </w:r>
      <w:r>
        <w:t>Present tense sounds a bit more natural to me, but not sure if one form is better than the other</w:t>
      </w:r>
    </w:p>
  </w:comment>
  <w:comment w:id="140" w:author="Pablo Capilla Lasheras" w:date="2022-11-28T17:17:00Z" w:initials="PCL">
    <w:p w14:paraId="1B8DF9C3" w14:textId="77777777" w:rsidR="00EC102D" w:rsidRDefault="00EC102D" w:rsidP="00C148A9">
      <w:pPr>
        <w:pStyle w:val="CommentText"/>
      </w:pPr>
      <w:r>
        <w:rPr>
          <w:rStyle w:val="CommentReference"/>
        </w:rPr>
        <w:annotationRef/>
      </w:r>
      <w:r>
        <w:t>I think this is more for the discussion. My suggested edits also made the sentence a bit too long and thought this last bit could be removed</w:t>
      </w:r>
    </w:p>
  </w:comment>
  <w:comment w:id="151" w:author="Pablo Capilla Lasheras" w:date="2022-11-28T17:19:00Z" w:initials="PCL">
    <w:p w14:paraId="73E9EEB6" w14:textId="77777777" w:rsidR="00EC102D" w:rsidRDefault="00EC102D" w:rsidP="00372D9E">
      <w:pPr>
        <w:pStyle w:val="CommentText"/>
      </w:pPr>
      <w:r>
        <w:rPr>
          <w:rStyle w:val="CommentReference"/>
        </w:rPr>
        <w:annotationRef/>
      </w:r>
      <w:r>
        <w:t>I wouldn't use plasticity here, but this is mainly because I am used to seeing the term in a different context. Feel free to put it back</w:t>
      </w:r>
    </w:p>
  </w:comment>
  <w:comment w:id="143" w:author="Pablo Capilla Lasheras" w:date="2022-11-28T17:22:00Z" w:initials="PCL">
    <w:p w14:paraId="210CEFDD" w14:textId="77777777" w:rsidR="00EC102D" w:rsidRDefault="00EC102D" w:rsidP="00DC1A6B">
      <w:pPr>
        <w:pStyle w:val="CommentText"/>
      </w:pPr>
      <w:r>
        <w:rPr>
          <w:rStyle w:val="CommentReference"/>
        </w:rPr>
        <w:annotationRef/>
      </w:r>
      <w:r>
        <w:t>I was a bit surprised by this prediction. In second thought, it makes sense but I think we need to somehow explain that in this study animals didn't have the opportunity to show behavioural responses, otherwise the prediction doesn't make sense, I think (I tried to add a line to clarify this above)</w:t>
      </w:r>
    </w:p>
  </w:comment>
  <w:comment w:id="158" w:author="Pablo Burraco" w:date="2022-11-07T15:23:00Z" w:initials="PB">
    <w:p w14:paraId="72833262" w14:textId="62A785EF" w:rsidR="00A06FDF" w:rsidRDefault="00A06FDF">
      <w:pPr>
        <w:pStyle w:val="CommentText"/>
      </w:pPr>
      <w:r>
        <w:rPr>
          <w:rStyle w:val="CommentReference"/>
        </w:rPr>
        <w:annotationRef/>
      </w:r>
      <w:r w:rsidR="00B42A6E">
        <w:t>(</w:t>
      </w:r>
      <w:r>
        <w:t>If we have not mentioned this before in the Methods</w:t>
      </w:r>
      <w:r w:rsidR="00B42A6E">
        <w:t>)</w:t>
      </w:r>
    </w:p>
  </w:comment>
  <w:comment w:id="159" w:author="Pablo Capilla Lasheras" w:date="2022-11-28T17:26:00Z" w:initials="PCL">
    <w:p w14:paraId="5B7B4447" w14:textId="77777777" w:rsidR="000318C5" w:rsidRDefault="000318C5" w:rsidP="006F458E">
      <w:pPr>
        <w:pStyle w:val="CommentText"/>
      </w:pPr>
      <w:r>
        <w:rPr>
          <w:rStyle w:val="CommentReference"/>
        </w:rPr>
        <w:annotationRef/>
      </w:r>
      <w:r>
        <w:t>Most people familiarised with meta-analysis will like to see this sort of summary at the beginning of the results, so I think it works well and could be even developed further</w:t>
      </w:r>
    </w:p>
  </w:comment>
  <w:comment w:id="181" w:author="Pablo Burraco" w:date="2022-11-07T17:38:00Z" w:initials="PB">
    <w:p w14:paraId="13E2E0BE" w14:textId="36F16BD5" w:rsidR="00221043" w:rsidRDefault="00221043">
      <w:pPr>
        <w:pStyle w:val="CommentText"/>
      </w:pPr>
      <w:r>
        <w:rPr>
          <w:rStyle w:val="CommentReference"/>
        </w:rPr>
        <w:annotationRef/>
      </w:r>
      <w:r>
        <w:t>Colette</w:t>
      </w:r>
      <w:r w:rsidR="00B42A6E">
        <w:t>,</w:t>
      </w:r>
      <w:r>
        <w:t xml:space="preserve"> can </w:t>
      </w:r>
      <w:r w:rsidR="00B42A6E">
        <w:t xml:space="preserve">you </w:t>
      </w:r>
      <w:r>
        <w:t>please double check it?</w:t>
      </w:r>
    </w:p>
  </w:comment>
  <w:comment w:id="184" w:author="Pablo Burraco" w:date="2022-11-07T17:44:00Z" w:initials="PB">
    <w:p w14:paraId="40F5D018" w14:textId="1F3C89C4" w:rsidR="008914DB" w:rsidRDefault="008914DB">
      <w:pPr>
        <w:pStyle w:val="CommentText"/>
      </w:pPr>
      <w:r>
        <w:rPr>
          <w:rStyle w:val="CommentReference"/>
        </w:rPr>
        <w:annotationRef/>
      </w:r>
      <w:r>
        <w:t>We need to clarify if “adult” is accurate: do all those studies use adult individual</w:t>
      </w:r>
      <w:r w:rsidR="00202E41">
        <w:t>s</w:t>
      </w:r>
      <w:r>
        <w:t xml:space="preserve"> or </w:t>
      </w:r>
      <w:r w:rsidR="0025718A">
        <w:t>we should better say</w:t>
      </w:r>
      <w:r>
        <w:t xml:space="preserve"> </w:t>
      </w:r>
      <w:r w:rsidR="0025718A">
        <w:t>‘</w:t>
      </w:r>
      <w:r>
        <w:t>post-metamorphic</w:t>
      </w:r>
      <w:r w:rsidR="0025718A">
        <w:t>s’</w:t>
      </w:r>
      <w:r>
        <w:t>?</w:t>
      </w:r>
    </w:p>
  </w:comment>
  <w:comment w:id="189" w:author="Pablo Capilla Lasheras" w:date="2022-11-30T15:48:00Z" w:initials="PCL">
    <w:p w14:paraId="1FA44DBA" w14:textId="77777777" w:rsidR="006B2820" w:rsidRDefault="006B2820" w:rsidP="00E14283">
      <w:pPr>
        <w:pStyle w:val="CommentText"/>
      </w:pPr>
      <w:r>
        <w:rPr>
          <w:rStyle w:val="CommentReference"/>
        </w:rPr>
        <w:annotationRef/>
      </w:r>
      <w:r>
        <w:t>Please, check that this terminology for 'enzymatic', 'non-enzymatic' and 'indicator' is accurate</w:t>
      </w:r>
    </w:p>
  </w:comment>
  <w:comment w:id="212" w:author="Pablo Capilla Lasheras" w:date="2022-12-08T10:21:00Z" w:initials="PCL">
    <w:p w14:paraId="018AD286" w14:textId="77777777" w:rsidR="006A42FD" w:rsidRDefault="006A42FD" w:rsidP="0059372A">
      <w:pPr>
        <w:pStyle w:val="CommentText"/>
      </w:pPr>
      <w:r>
        <w:rPr>
          <w:rStyle w:val="CommentReference"/>
        </w:rPr>
        <w:annotationRef/>
      </w:r>
      <w:r>
        <w:t>I always find ',' more clear than '-' in CI as the latter might signify a negative a value</w:t>
      </w:r>
    </w:p>
  </w:comment>
  <w:comment w:id="231" w:author="Pablo Capilla Lasheras" w:date="2022-12-08T10:30:00Z" w:initials="PCL">
    <w:p w14:paraId="20657F84" w14:textId="77777777" w:rsidR="00B02FF1" w:rsidRDefault="00B02FF1" w:rsidP="00A8614A">
      <w:pPr>
        <w:pStyle w:val="CommentText"/>
      </w:pPr>
      <w:r>
        <w:rPr>
          <w:rStyle w:val="CommentReference"/>
        </w:rPr>
        <w:annotationRef/>
      </w:r>
      <w:r>
        <w:rPr>
          <w:highlight w:val="yellow"/>
        </w:rPr>
        <w:t>Numeric values to be double checked</w:t>
      </w:r>
    </w:p>
  </w:comment>
  <w:comment w:id="255" w:author="Pablo Capilla Lasheras" w:date="2022-12-08T10:23:00Z" w:initials="PCL">
    <w:p w14:paraId="531EB9E6" w14:textId="7D3EC596" w:rsidR="006A42FD" w:rsidRDefault="006A42FD" w:rsidP="004B5510">
      <w:pPr>
        <w:pStyle w:val="CommentText"/>
      </w:pPr>
      <w:r>
        <w:rPr>
          <w:rStyle w:val="CommentReference"/>
        </w:rPr>
        <w:annotationRef/>
      </w:r>
      <w:r>
        <w:t>To use a consistent terminology throughout?</w:t>
      </w:r>
    </w:p>
  </w:comment>
  <w:comment w:id="377" w:author="Pablo Burraco" w:date="2022-11-03T14:07:00Z" w:initials="PB">
    <w:p w14:paraId="250D0B7B" w14:textId="012039B5" w:rsidR="00F44BFD" w:rsidRDefault="00F44BFD">
      <w:pPr>
        <w:pStyle w:val="CommentText"/>
      </w:pPr>
      <w:r>
        <w:rPr>
          <w:rStyle w:val="CommentReference"/>
        </w:rPr>
        <w:annotationRef/>
      </w:r>
      <w:r>
        <w:t xml:space="preserve">I </w:t>
      </w:r>
      <w:r w:rsidR="00BE5FB1">
        <w:t xml:space="preserve">guess we </w:t>
      </w:r>
      <w:r w:rsidR="00B42A6E">
        <w:t>should not</w:t>
      </w:r>
      <w:r w:rsidR="00BE5FB1">
        <w:t xml:space="preserve"> provide here an overall effect </w:t>
      </w:r>
      <w:r w:rsidR="00840677">
        <w:t xml:space="preserve">of each </w:t>
      </w:r>
      <w:r w:rsidR="00753EB7">
        <w:t>pollutant</w:t>
      </w:r>
      <w:r w:rsidR="00B42A6E">
        <w:t xml:space="preserve"> (i.e., pooling all the parameters)</w:t>
      </w:r>
      <w:r w:rsidR="00753EB7">
        <w:t>, Pablo CL?</w:t>
      </w:r>
      <w:r w:rsidR="00BE5FB1">
        <w:t xml:space="preserve"> </w:t>
      </w:r>
      <w:r>
        <w:t xml:space="preserve"> </w:t>
      </w:r>
    </w:p>
  </w:comment>
  <w:comment w:id="378" w:author="Pablo Capilla Lasheras" w:date="2022-12-08T11:03:00Z" w:initials="PCL">
    <w:p w14:paraId="3D728E74" w14:textId="77777777" w:rsidR="007A77C1" w:rsidRDefault="007A77C1" w:rsidP="00D43AA0">
      <w:pPr>
        <w:pStyle w:val="CommentText"/>
      </w:pPr>
      <w:r>
        <w:rPr>
          <w:rStyle w:val="CommentReference"/>
        </w:rPr>
        <w:annotationRef/>
      </w:r>
      <w:r>
        <w:t xml:space="preserve">I would directly report effects on the different markers per developmental stage and pollutant </w:t>
      </w:r>
    </w:p>
  </w:comment>
  <w:comment w:id="408" w:author="Pablo Burraco" w:date="2022-11-07T15:37:00Z" w:initials="PB">
    <w:p w14:paraId="208B17B6" w14:textId="5DB2434D" w:rsidR="000C4DCC" w:rsidRDefault="000C4DCC">
      <w:pPr>
        <w:pStyle w:val="CommentText"/>
      </w:pPr>
      <w:r>
        <w:rPr>
          <w:rStyle w:val="CommentReference"/>
        </w:rPr>
        <w:annotationRef/>
      </w:r>
      <w:r w:rsidR="009E151E">
        <w:t>Not sure if we need to mention this here</w:t>
      </w:r>
    </w:p>
  </w:comment>
  <w:comment w:id="409" w:author="Pablo Capilla Lasheras" w:date="2022-12-08T11:13:00Z" w:initials="PCL">
    <w:p w14:paraId="5A1D5C50" w14:textId="77777777" w:rsidR="001545B3" w:rsidRDefault="001545B3" w:rsidP="00AD12AE">
      <w:pPr>
        <w:pStyle w:val="CommentText"/>
      </w:pPr>
      <w:r>
        <w:rPr>
          <w:rStyle w:val="CommentReference"/>
        </w:rPr>
        <w:annotationRef/>
      </w:r>
      <w:r>
        <w:t>I think it looks good</w:t>
      </w:r>
    </w:p>
  </w:comment>
  <w:comment w:id="452" w:author="Pablo Burraco" w:date="2022-11-07T15:37:00Z" w:initials="PB">
    <w:p w14:paraId="6FCE1C64" w14:textId="4C1D9BE5" w:rsidR="004C7067" w:rsidRDefault="004C7067" w:rsidP="004C7067">
      <w:pPr>
        <w:pStyle w:val="CommentText"/>
      </w:pPr>
      <w:r>
        <w:rPr>
          <w:rStyle w:val="CommentReference"/>
        </w:rPr>
        <w:annotationRef/>
      </w:r>
      <w:r w:rsidR="009E151E">
        <w:t>Not sure if we need to mention this here</w:t>
      </w:r>
    </w:p>
  </w:comment>
  <w:comment w:id="453" w:author="Pablo Capilla Lasheras" w:date="2022-12-08T11:36:00Z" w:initials="PCL">
    <w:p w14:paraId="77A3CC34" w14:textId="77777777" w:rsidR="001B5518" w:rsidRDefault="001B5518" w:rsidP="00F81F68">
      <w:pPr>
        <w:pStyle w:val="CommentText"/>
      </w:pPr>
      <w:r>
        <w:rPr>
          <w:rStyle w:val="CommentReference"/>
        </w:rPr>
        <w:annotationRef/>
      </w:r>
      <w:r>
        <w:t>Pablo, please, double check this sentence</w:t>
      </w:r>
    </w:p>
  </w:comment>
  <w:comment w:id="462" w:author="Pablo Capilla Lasheras" w:date="2022-12-08T12:26:00Z" w:initials="PCL">
    <w:p w14:paraId="71EE2DFD" w14:textId="77777777" w:rsidR="007D229A" w:rsidRDefault="007D229A" w:rsidP="00D53E77">
      <w:pPr>
        <w:pStyle w:val="CommentText"/>
      </w:pPr>
      <w:r>
        <w:rPr>
          <w:rStyle w:val="CommentReference"/>
        </w:rPr>
        <w:annotationRef/>
      </w:r>
      <w:r>
        <w:t>The results section nicely flow from general analysis to more and more detailed, but then at the very end we include this section which is again general. I would move this to section to follow the overall analysis above</w:t>
      </w:r>
    </w:p>
  </w:comment>
  <w:comment w:id="463" w:author="Pablo Burraco" w:date="2022-11-07T15:43:00Z" w:initials="PB">
    <w:p w14:paraId="7F19FAB3" w14:textId="534719C8" w:rsidR="00FB0E15" w:rsidRDefault="00FB0E15">
      <w:pPr>
        <w:pStyle w:val="CommentText"/>
      </w:pPr>
      <w:r>
        <w:rPr>
          <w:rStyle w:val="CommentReference"/>
        </w:rPr>
        <w:annotationRef/>
      </w:r>
      <w:r>
        <w:t>add</w:t>
      </w:r>
    </w:p>
  </w:comment>
  <w:comment w:id="532" w:author="Pablo Capilla Lasheras" w:date="2022-12-08T12:41:00Z" w:initials="PCL">
    <w:p w14:paraId="2173037E" w14:textId="77777777" w:rsidR="00FC7D00" w:rsidRDefault="00FC7D00" w:rsidP="008E77FF">
      <w:pPr>
        <w:pStyle w:val="CommentText"/>
      </w:pPr>
      <w:r>
        <w:rPr>
          <w:rStyle w:val="CommentReference"/>
        </w:rPr>
        <w:annotationRef/>
      </w:r>
      <w:r>
        <w:t>I think we need to add details in methods about how this variable (aquatic / semi aquatic) was extracted. Likewise for the analysis of 'climate' (which I personally don't think fits well with the overall logic of the manuscript. Perhaps we should consider to drop it?)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DD26E9A" w15:done="0"/>
  <w15:commentEx w15:paraId="1A098024" w15:done="0"/>
  <w15:commentEx w15:paraId="4D6A34CB" w15:done="0"/>
  <w15:commentEx w15:paraId="4777E9D4" w15:done="0"/>
  <w15:commentEx w15:paraId="2C84BB2D" w15:done="0"/>
  <w15:commentEx w15:paraId="4E46FFDB" w15:done="0"/>
  <w15:commentEx w15:paraId="79F5CBAF" w15:done="0"/>
  <w15:commentEx w15:paraId="2B452FE4" w15:done="0"/>
  <w15:commentEx w15:paraId="783D3144" w15:done="0"/>
  <w15:commentEx w15:paraId="27B7AF21" w15:done="0"/>
  <w15:commentEx w15:paraId="0F66337E" w15:done="0"/>
  <w15:commentEx w15:paraId="0A169F37" w15:done="0"/>
  <w15:commentEx w15:paraId="21CC5807" w15:done="0"/>
  <w15:commentEx w15:paraId="1934258E" w15:done="0"/>
  <w15:commentEx w15:paraId="2BD0BBE9" w15:done="0"/>
  <w15:commentEx w15:paraId="6677F28C" w15:done="0"/>
  <w15:commentEx w15:paraId="6C526E1D" w15:done="0"/>
  <w15:commentEx w15:paraId="6D9D30BD" w15:done="0"/>
  <w15:commentEx w15:paraId="283928E3" w15:done="0"/>
  <w15:commentEx w15:paraId="21CEC31C" w15:done="0"/>
  <w15:commentEx w15:paraId="65EDC46C" w15:done="0"/>
  <w15:commentEx w15:paraId="02D37B28" w15:done="0"/>
  <w15:commentEx w15:paraId="1CD76545" w15:done="0"/>
  <w15:commentEx w15:paraId="39FF4A6C" w15:done="0"/>
  <w15:commentEx w15:paraId="0623CDC5" w15:done="0"/>
  <w15:commentEx w15:paraId="5829EEAA" w15:done="0"/>
  <w15:commentEx w15:paraId="43D2F117" w15:done="0"/>
  <w15:commentEx w15:paraId="2C5DDDF1" w15:done="0"/>
  <w15:commentEx w15:paraId="1B8DF9C3" w15:done="0"/>
  <w15:commentEx w15:paraId="73E9EEB6" w15:done="0"/>
  <w15:commentEx w15:paraId="210CEFDD" w15:done="0"/>
  <w15:commentEx w15:paraId="72833262" w15:done="0"/>
  <w15:commentEx w15:paraId="5B7B4447" w15:paraIdParent="72833262" w15:done="0"/>
  <w15:commentEx w15:paraId="13E2E0BE" w15:done="0"/>
  <w15:commentEx w15:paraId="40F5D018" w15:done="0"/>
  <w15:commentEx w15:paraId="1FA44DBA" w15:done="0"/>
  <w15:commentEx w15:paraId="018AD286" w15:done="0"/>
  <w15:commentEx w15:paraId="20657F84" w15:done="0"/>
  <w15:commentEx w15:paraId="531EB9E6" w15:done="0"/>
  <w15:commentEx w15:paraId="250D0B7B" w15:done="0"/>
  <w15:commentEx w15:paraId="3D728E74" w15:paraIdParent="250D0B7B" w15:done="0"/>
  <w15:commentEx w15:paraId="208B17B6" w15:done="0"/>
  <w15:commentEx w15:paraId="5A1D5C50" w15:paraIdParent="208B17B6" w15:done="0"/>
  <w15:commentEx w15:paraId="6FCE1C64" w15:done="0"/>
  <w15:commentEx w15:paraId="77A3CC34" w15:paraIdParent="6FCE1C64" w15:done="0"/>
  <w15:commentEx w15:paraId="71EE2DFD" w15:done="0"/>
  <w15:commentEx w15:paraId="7F19FAB3" w15:done="0"/>
  <w15:commentEx w15:paraId="2173037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F54BC" w16cex:dateUtc="2022-11-28T15:39:00Z"/>
  <w16cex:commentExtensible w16cex:durableId="272F5613" w16cex:dateUtc="2022-11-28T15:45:00Z"/>
  <w16cex:commentExtensible w16cex:durableId="272F5631" w16cex:dateUtc="2022-11-28T15:45:00Z"/>
  <w16cex:commentExtensible w16cex:durableId="272F567A" w16cex:dateUtc="2022-11-28T15:47:00Z"/>
  <w16cex:commentExtensible w16cex:durableId="272F5CB7" w16cex:dateUtc="2022-11-28T16:13:00Z"/>
  <w16cex:commentExtensible w16cex:durableId="272F5C81" w16cex:dateUtc="2022-11-28T16:12:00Z"/>
  <w16cex:commentExtensible w16cex:durableId="272F5E61" w16cex:dateUtc="2022-11-28T16:20:00Z"/>
  <w16cex:commentExtensible w16cex:durableId="272F5ECF" w16cex:dateUtc="2022-11-28T16:22:00Z"/>
  <w16cex:commentExtensible w16cex:durableId="272F5FB0" w16cex:dateUtc="2022-11-28T16:26:00Z"/>
  <w16cex:commentExtensible w16cex:durableId="272F5FBD" w16cex:dateUtc="2022-11-28T16:26:00Z"/>
  <w16cex:commentExtensible w16cex:durableId="272F608B" w16cex:dateUtc="2022-11-28T16:30:00Z"/>
  <w16cex:commentExtensible w16cex:durableId="272F60BB" w16cex:dateUtc="2022-11-28T16:30:00Z"/>
  <w16cex:commentExtensible w16cex:durableId="272F60FE" w16cex:dateUtc="2022-11-28T16:31:00Z"/>
  <w16cex:commentExtensible w16cex:durableId="272F61DD" w16cex:dateUtc="2022-11-28T16:35:00Z"/>
  <w16cex:commentExtensible w16cex:durableId="272F62B1" w16cex:dateUtc="2022-11-28T16:39:00Z"/>
  <w16cex:commentExtensible w16cex:durableId="272F6264" w16cex:dateUtc="2022-11-28T16:37:00Z"/>
  <w16cex:commentExtensible w16cex:durableId="272F633A" w16cex:dateUtc="2022-11-28T16:41:00Z"/>
  <w16cex:commentExtensible w16cex:durableId="272F64D2" w16cex:dateUtc="2022-11-28T16:48:00Z"/>
  <w16cex:commentExtensible w16cex:durableId="272F66CF" w16cex:dateUtc="2022-11-28T16:56:00Z"/>
  <w16cex:commentExtensible w16cex:durableId="272F6729" w16cex:dateUtc="2022-11-28T16:58:00Z"/>
  <w16cex:commentExtensible w16cex:durableId="272F674B" w16cex:dateUtc="2022-11-28T16:58:00Z"/>
  <w16cex:commentExtensible w16cex:durableId="272F6788" w16cex:dateUtc="2022-11-28T16:59:00Z"/>
  <w16cex:commentExtensible w16cex:durableId="272F68DE" w16cex:dateUtc="2022-11-28T17:05:00Z"/>
  <w16cex:commentExtensible w16cex:durableId="272F6922" w16cex:dateUtc="2022-11-28T17:06:00Z"/>
  <w16cex:commentExtensible w16cex:durableId="272F696D" w16cex:dateUtc="2022-11-28T17:07:00Z"/>
  <w16cex:commentExtensible w16cex:durableId="272F6A13" w16cex:dateUtc="2022-11-28T17:10:00Z"/>
  <w16cex:commentExtensible w16cex:durableId="272F6D64" w16cex:dateUtc="2022-11-28T17:24:00Z"/>
  <w16cex:commentExtensible w16cex:durableId="272F6B1D" w16cex:dateUtc="2022-11-28T17:15:00Z"/>
  <w16cex:commentExtensible w16cex:durableId="272F6B8D" w16cex:dateUtc="2022-11-28T17:17:00Z"/>
  <w16cex:commentExtensible w16cex:durableId="272F6C2C" w16cex:dateUtc="2022-11-28T17:19:00Z"/>
  <w16cex:commentExtensible w16cex:durableId="272F6CBA" w16cex:dateUtc="2022-11-28T17:22:00Z"/>
  <w16cex:commentExtensible w16cex:durableId="272F6DBB" w16cex:dateUtc="2022-11-28T17:26:00Z"/>
  <w16cex:commentExtensible w16cex:durableId="2731F9E8" w16cex:dateUtc="2022-11-30T15:48:00Z"/>
  <w16cex:commentExtensible w16cex:durableId="273C3944" w16cex:dateUtc="2022-12-08T10:21:00Z"/>
  <w16cex:commentExtensible w16cex:durableId="273C3B54" w16cex:dateUtc="2022-12-08T10:30:00Z"/>
  <w16cex:commentExtensible w16cex:durableId="273C3992" w16cex:dateUtc="2022-12-08T10:23:00Z"/>
  <w16cex:commentExtensible w16cex:durableId="273C42F7" w16cex:dateUtc="2022-12-08T11:03:00Z"/>
  <w16cex:commentExtensible w16cex:durableId="273C4563" w16cex:dateUtc="2022-12-08T11:13:00Z"/>
  <w16cex:commentExtensible w16cex:durableId="273C4AB2" w16cex:dateUtc="2022-12-08T11:36:00Z"/>
  <w16cex:commentExtensible w16cex:durableId="273C5684" w16cex:dateUtc="2022-12-08T12:26:00Z"/>
  <w16cex:commentExtensible w16cex:durableId="273C59F3" w16cex:dateUtc="2022-12-08T12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DD26E9A" w16cid:durableId="272F54BC"/>
  <w16cid:commentId w16cid:paraId="1A098024" w16cid:durableId="272F5613"/>
  <w16cid:commentId w16cid:paraId="4D6A34CB" w16cid:durableId="272F5631"/>
  <w16cid:commentId w16cid:paraId="4777E9D4" w16cid:durableId="272F567A"/>
  <w16cid:commentId w16cid:paraId="2C84BB2D" w16cid:durableId="272F5CB7"/>
  <w16cid:commentId w16cid:paraId="4E46FFDB" w16cid:durableId="272F5C81"/>
  <w16cid:commentId w16cid:paraId="79F5CBAF" w16cid:durableId="272F5E61"/>
  <w16cid:commentId w16cid:paraId="2B452FE4" w16cid:durableId="272F5ECF"/>
  <w16cid:commentId w16cid:paraId="783D3144" w16cid:durableId="272F5FB0"/>
  <w16cid:commentId w16cid:paraId="27B7AF21" w16cid:durableId="272F5FBD"/>
  <w16cid:commentId w16cid:paraId="0F66337E" w16cid:durableId="272F608B"/>
  <w16cid:commentId w16cid:paraId="0A169F37" w16cid:durableId="272F60BB"/>
  <w16cid:commentId w16cid:paraId="21CC5807" w16cid:durableId="272F60FE"/>
  <w16cid:commentId w16cid:paraId="1934258E" w16cid:durableId="272F61DD"/>
  <w16cid:commentId w16cid:paraId="2BD0BBE9" w16cid:durableId="272F62B1"/>
  <w16cid:commentId w16cid:paraId="6677F28C" w16cid:durableId="272F6264"/>
  <w16cid:commentId w16cid:paraId="6C526E1D" w16cid:durableId="272F633A"/>
  <w16cid:commentId w16cid:paraId="6D9D30BD" w16cid:durableId="272F64D2"/>
  <w16cid:commentId w16cid:paraId="283928E3" w16cid:durableId="272F66CF"/>
  <w16cid:commentId w16cid:paraId="21CEC31C" w16cid:durableId="272F6729"/>
  <w16cid:commentId w16cid:paraId="65EDC46C" w16cid:durableId="272F674B"/>
  <w16cid:commentId w16cid:paraId="02D37B28" w16cid:durableId="272F6788"/>
  <w16cid:commentId w16cid:paraId="1CD76545" w16cid:durableId="272F68DE"/>
  <w16cid:commentId w16cid:paraId="39FF4A6C" w16cid:durableId="272F6922"/>
  <w16cid:commentId w16cid:paraId="0623CDC5" w16cid:durableId="272F696D"/>
  <w16cid:commentId w16cid:paraId="5829EEAA" w16cid:durableId="272F6A13"/>
  <w16cid:commentId w16cid:paraId="43D2F117" w16cid:durableId="272F6D64"/>
  <w16cid:commentId w16cid:paraId="2C5DDDF1" w16cid:durableId="272F6B1D"/>
  <w16cid:commentId w16cid:paraId="1B8DF9C3" w16cid:durableId="272F6B8D"/>
  <w16cid:commentId w16cid:paraId="73E9EEB6" w16cid:durableId="272F6C2C"/>
  <w16cid:commentId w16cid:paraId="210CEFDD" w16cid:durableId="272F6CBA"/>
  <w16cid:commentId w16cid:paraId="72833262" w16cid:durableId="272F4F98"/>
  <w16cid:commentId w16cid:paraId="5B7B4447" w16cid:durableId="272F6DBB"/>
  <w16cid:commentId w16cid:paraId="13E2E0BE" w16cid:durableId="272F4F99"/>
  <w16cid:commentId w16cid:paraId="40F5D018" w16cid:durableId="272F4F9A"/>
  <w16cid:commentId w16cid:paraId="1FA44DBA" w16cid:durableId="2731F9E8"/>
  <w16cid:commentId w16cid:paraId="018AD286" w16cid:durableId="273C3944"/>
  <w16cid:commentId w16cid:paraId="20657F84" w16cid:durableId="273C3B54"/>
  <w16cid:commentId w16cid:paraId="531EB9E6" w16cid:durableId="273C3992"/>
  <w16cid:commentId w16cid:paraId="250D0B7B" w16cid:durableId="272F4F9B"/>
  <w16cid:commentId w16cid:paraId="3D728E74" w16cid:durableId="273C42F7"/>
  <w16cid:commentId w16cid:paraId="208B17B6" w16cid:durableId="272F4F9C"/>
  <w16cid:commentId w16cid:paraId="5A1D5C50" w16cid:durableId="273C4563"/>
  <w16cid:commentId w16cid:paraId="6FCE1C64" w16cid:durableId="272F4F9D"/>
  <w16cid:commentId w16cid:paraId="77A3CC34" w16cid:durableId="273C4AB2"/>
  <w16cid:commentId w16cid:paraId="71EE2DFD" w16cid:durableId="273C5684"/>
  <w16cid:commentId w16cid:paraId="7F19FAB3" w16cid:durableId="272F4F9E"/>
  <w16cid:commentId w16cid:paraId="2173037E" w16cid:durableId="273C59F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0E434" w14:textId="77777777" w:rsidR="001453B9" w:rsidRDefault="001453B9" w:rsidP="00FC28F3">
      <w:r>
        <w:separator/>
      </w:r>
    </w:p>
  </w:endnote>
  <w:endnote w:type="continuationSeparator" w:id="0">
    <w:p w14:paraId="4621DFA0" w14:textId="77777777" w:rsidR="001453B9" w:rsidRDefault="001453B9" w:rsidP="00FC2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15A84" w14:textId="77777777" w:rsidR="001453B9" w:rsidRDefault="001453B9" w:rsidP="00FC28F3">
      <w:r>
        <w:separator/>
      </w:r>
    </w:p>
  </w:footnote>
  <w:footnote w:type="continuationSeparator" w:id="0">
    <w:p w14:paraId="6B516EB5" w14:textId="77777777" w:rsidR="001453B9" w:rsidRDefault="001453B9" w:rsidP="00FC28F3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blo Capilla Lasheras">
    <w15:presenceInfo w15:providerId="AD" w15:userId="S::Pablo.CapillaLasheras@glasgow.ac.uk::af9a2e2c-1900-45c2-b6b3-7ac45cbb0cb4"/>
  </w15:person>
  <w15:person w15:author="Pablo Burraco">
    <w15:presenceInfo w15:providerId="None" w15:userId="Pablo Burrac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A5"/>
    <w:rsid w:val="000001C0"/>
    <w:rsid w:val="0000240E"/>
    <w:rsid w:val="0000300A"/>
    <w:rsid w:val="00003E8C"/>
    <w:rsid w:val="00011378"/>
    <w:rsid w:val="00017673"/>
    <w:rsid w:val="00031420"/>
    <w:rsid w:val="000318C5"/>
    <w:rsid w:val="00031B7B"/>
    <w:rsid w:val="00037C9E"/>
    <w:rsid w:val="00037EAB"/>
    <w:rsid w:val="0004424F"/>
    <w:rsid w:val="00051414"/>
    <w:rsid w:val="000519DF"/>
    <w:rsid w:val="00052112"/>
    <w:rsid w:val="00052251"/>
    <w:rsid w:val="00052C1F"/>
    <w:rsid w:val="00054D41"/>
    <w:rsid w:val="00061257"/>
    <w:rsid w:val="0006449A"/>
    <w:rsid w:val="000665D3"/>
    <w:rsid w:val="00077F65"/>
    <w:rsid w:val="00082C24"/>
    <w:rsid w:val="00085247"/>
    <w:rsid w:val="000C0F48"/>
    <w:rsid w:val="000C232F"/>
    <w:rsid w:val="000C4DCC"/>
    <w:rsid w:val="000C61E9"/>
    <w:rsid w:val="000D15CF"/>
    <w:rsid w:val="000D5640"/>
    <w:rsid w:val="000D6145"/>
    <w:rsid w:val="000D7896"/>
    <w:rsid w:val="000F672E"/>
    <w:rsid w:val="001118FE"/>
    <w:rsid w:val="001242EC"/>
    <w:rsid w:val="001314DD"/>
    <w:rsid w:val="001453B9"/>
    <w:rsid w:val="0014561E"/>
    <w:rsid w:val="00147F08"/>
    <w:rsid w:val="00153282"/>
    <w:rsid w:val="001545B3"/>
    <w:rsid w:val="00162A04"/>
    <w:rsid w:val="00163D4D"/>
    <w:rsid w:val="00174BD5"/>
    <w:rsid w:val="001A1259"/>
    <w:rsid w:val="001A1AB4"/>
    <w:rsid w:val="001A204A"/>
    <w:rsid w:val="001A3467"/>
    <w:rsid w:val="001A3B04"/>
    <w:rsid w:val="001A6421"/>
    <w:rsid w:val="001A6F4E"/>
    <w:rsid w:val="001B2457"/>
    <w:rsid w:val="001B4561"/>
    <w:rsid w:val="001B5518"/>
    <w:rsid w:val="001C7708"/>
    <w:rsid w:val="001D3D4A"/>
    <w:rsid w:val="001E02A4"/>
    <w:rsid w:val="001E5D37"/>
    <w:rsid w:val="001E6C9E"/>
    <w:rsid w:val="001F0A38"/>
    <w:rsid w:val="001F0EC1"/>
    <w:rsid w:val="001F616F"/>
    <w:rsid w:val="00201A22"/>
    <w:rsid w:val="00202239"/>
    <w:rsid w:val="00202C4F"/>
    <w:rsid w:val="00202E41"/>
    <w:rsid w:val="00205557"/>
    <w:rsid w:val="00211093"/>
    <w:rsid w:val="00221043"/>
    <w:rsid w:val="0022457A"/>
    <w:rsid w:val="00226488"/>
    <w:rsid w:val="00231315"/>
    <w:rsid w:val="00231A8E"/>
    <w:rsid w:val="00234F94"/>
    <w:rsid w:val="00237789"/>
    <w:rsid w:val="00240D2B"/>
    <w:rsid w:val="0024121E"/>
    <w:rsid w:val="002463C0"/>
    <w:rsid w:val="00247AB4"/>
    <w:rsid w:val="002519DE"/>
    <w:rsid w:val="00254B40"/>
    <w:rsid w:val="0025718A"/>
    <w:rsid w:val="0026297A"/>
    <w:rsid w:val="0027015E"/>
    <w:rsid w:val="002720DE"/>
    <w:rsid w:val="00273F9C"/>
    <w:rsid w:val="0027616B"/>
    <w:rsid w:val="0028108A"/>
    <w:rsid w:val="0028214E"/>
    <w:rsid w:val="002821F3"/>
    <w:rsid w:val="00285E30"/>
    <w:rsid w:val="002864A4"/>
    <w:rsid w:val="00286EE9"/>
    <w:rsid w:val="00291F57"/>
    <w:rsid w:val="00293403"/>
    <w:rsid w:val="002A01DA"/>
    <w:rsid w:val="002A32EB"/>
    <w:rsid w:val="002A6E8C"/>
    <w:rsid w:val="002B0E69"/>
    <w:rsid w:val="002B6A11"/>
    <w:rsid w:val="002C3581"/>
    <w:rsid w:val="002C4DE6"/>
    <w:rsid w:val="002D4B9F"/>
    <w:rsid w:val="002D6CB6"/>
    <w:rsid w:val="002E1E48"/>
    <w:rsid w:val="002E75CA"/>
    <w:rsid w:val="002E7923"/>
    <w:rsid w:val="002F1A86"/>
    <w:rsid w:val="002F20E7"/>
    <w:rsid w:val="002F2465"/>
    <w:rsid w:val="002F7D62"/>
    <w:rsid w:val="0030060E"/>
    <w:rsid w:val="00301D36"/>
    <w:rsid w:val="00302B44"/>
    <w:rsid w:val="00315276"/>
    <w:rsid w:val="00327270"/>
    <w:rsid w:val="00335D9F"/>
    <w:rsid w:val="00342C23"/>
    <w:rsid w:val="003461AD"/>
    <w:rsid w:val="00355027"/>
    <w:rsid w:val="00366AE9"/>
    <w:rsid w:val="00371C00"/>
    <w:rsid w:val="00372CD9"/>
    <w:rsid w:val="00377DB0"/>
    <w:rsid w:val="00385A02"/>
    <w:rsid w:val="00396204"/>
    <w:rsid w:val="003A54A1"/>
    <w:rsid w:val="003A6CBA"/>
    <w:rsid w:val="003B3329"/>
    <w:rsid w:val="003B50B2"/>
    <w:rsid w:val="003B6637"/>
    <w:rsid w:val="003C0052"/>
    <w:rsid w:val="003C781C"/>
    <w:rsid w:val="003D433E"/>
    <w:rsid w:val="003D6C03"/>
    <w:rsid w:val="003E0C50"/>
    <w:rsid w:val="003E207C"/>
    <w:rsid w:val="003E6EFE"/>
    <w:rsid w:val="0041074B"/>
    <w:rsid w:val="00412A8B"/>
    <w:rsid w:val="00415A0F"/>
    <w:rsid w:val="004179BD"/>
    <w:rsid w:val="004301B7"/>
    <w:rsid w:val="00430267"/>
    <w:rsid w:val="004305F8"/>
    <w:rsid w:val="004328BB"/>
    <w:rsid w:val="00445508"/>
    <w:rsid w:val="00446B08"/>
    <w:rsid w:val="004658B9"/>
    <w:rsid w:val="004671F0"/>
    <w:rsid w:val="00470D56"/>
    <w:rsid w:val="00473599"/>
    <w:rsid w:val="004809D2"/>
    <w:rsid w:val="0048183F"/>
    <w:rsid w:val="00482D60"/>
    <w:rsid w:val="00482EB1"/>
    <w:rsid w:val="004904E0"/>
    <w:rsid w:val="00490E12"/>
    <w:rsid w:val="0049294A"/>
    <w:rsid w:val="00493D12"/>
    <w:rsid w:val="00497F8A"/>
    <w:rsid w:val="004A1A06"/>
    <w:rsid w:val="004A2D76"/>
    <w:rsid w:val="004A3487"/>
    <w:rsid w:val="004B1343"/>
    <w:rsid w:val="004B359F"/>
    <w:rsid w:val="004B74AF"/>
    <w:rsid w:val="004C17F1"/>
    <w:rsid w:val="004C7067"/>
    <w:rsid w:val="004D0C70"/>
    <w:rsid w:val="004D1DC7"/>
    <w:rsid w:val="004D6F3D"/>
    <w:rsid w:val="004E0B72"/>
    <w:rsid w:val="004E5C1C"/>
    <w:rsid w:val="004F7002"/>
    <w:rsid w:val="00513350"/>
    <w:rsid w:val="0051705C"/>
    <w:rsid w:val="00550BF7"/>
    <w:rsid w:val="005517E0"/>
    <w:rsid w:val="00557FD1"/>
    <w:rsid w:val="00583554"/>
    <w:rsid w:val="00583B34"/>
    <w:rsid w:val="0058404B"/>
    <w:rsid w:val="005A34FD"/>
    <w:rsid w:val="005A75F6"/>
    <w:rsid w:val="005B7A44"/>
    <w:rsid w:val="005C04EC"/>
    <w:rsid w:val="005C086F"/>
    <w:rsid w:val="005C0A8C"/>
    <w:rsid w:val="005C2014"/>
    <w:rsid w:val="005C3DA4"/>
    <w:rsid w:val="005D5D8A"/>
    <w:rsid w:val="005D626E"/>
    <w:rsid w:val="005D675E"/>
    <w:rsid w:val="005D79FB"/>
    <w:rsid w:val="005E52FD"/>
    <w:rsid w:val="005F1C69"/>
    <w:rsid w:val="005F4067"/>
    <w:rsid w:val="005F761F"/>
    <w:rsid w:val="00600850"/>
    <w:rsid w:val="006016A2"/>
    <w:rsid w:val="00604E0D"/>
    <w:rsid w:val="006119F0"/>
    <w:rsid w:val="00614E0E"/>
    <w:rsid w:val="00615F53"/>
    <w:rsid w:val="00620920"/>
    <w:rsid w:val="006215C7"/>
    <w:rsid w:val="00625104"/>
    <w:rsid w:val="00627AE9"/>
    <w:rsid w:val="00636BBB"/>
    <w:rsid w:val="00636F07"/>
    <w:rsid w:val="006468E9"/>
    <w:rsid w:val="00647489"/>
    <w:rsid w:val="00647D3A"/>
    <w:rsid w:val="006560E7"/>
    <w:rsid w:val="0065654F"/>
    <w:rsid w:val="00657A46"/>
    <w:rsid w:val="00660646"/>
    <w:rsid w:val="00673403"/>
    <w:rsid w:val="00677C3C"/>
    <w:rsid w:val="00680BE4"/>
    <w:rsid w:val="00696F9E"/>
    <w:rsid w:val="006A2CD6"/>
    <w:rsid w:val="006A42FD"/>
    <w:rsid w:val="006A7A40"/>
    <w:rsid w:val="006A7C10"/>
    <w:rsid w:val="006B2332"/>
    <w:rsid w:val="006B2625"/>
    <w:rsid w:val="006B2820"/>
    <w:rsid w:val="006C61D4"/>
    <w:rsid w:val="006D0136"/>
    <w:rsid w:val="006D11B9"/>
    <w:rsid w:val="006D2B82"/>
    <w:rsid w:val="006D488D"/>
    <w:rsid w:val="006E4768"/>
    <w:rsid w:val="006E53C2"/>
    <w:rsid w:val="006E78F7"/>
    <w:rsid w:val="00700B73"/>
    <w:rsid w:val="00701532"/>
    <w:rsid w:val="007052BC"/>
    <w:rsid w:val="00707393"/>
    <w:rsid w:val="00723F42"/>
    <w:rsid w:val="007425C5"/>
    <w:rsid w:val="00745F1D"/>
    <w:rsid w:val="00753EB7"/>
    <w:rsid w:val="00762A07"/>
    <w:rsid w:val="0076788A"/>
    <w:rsid w:val="00774912"/>
    <w:rsid w:val="007764B7"/>
    <w:rsid w:val="00783701"/>
    <w:rsid w:val="00783F17"/>
    <w:rsid w:val="007852EC"/>
    <w:rsid w:val="0078553C"/>
    <w:rsid w:val="007919BE"/>
    <w:rsid w:val="00796720"/>
    <w:rsid w:val="007A1D0E"/>
    <w:rsid w:val="007A1F45"/>
    <w:rsid w:val="007A77C1"/>
    <w:rsid w:val="007D1A32"/>
    <w:rsid w:val="007D1B8B"/>
    <w:rsid w:val="007D1DA0"/>
    <w:rsid w:val="007D229A"/>
    <w:rsid w:val="007D4E14"/>
    <w:rsid w:val="007D5B63"/>
    <w:rsid w:val="007D7D10"/>
    <w:rsid w:val="007F6B88"/>
    <w:rsid w:val="00801271"/>
    <w:rsid w:val="00803395"/>
    <w:rsid w:val="00805109"/>
    <w:rsid w:val="0080608B"/>
    <w:rsid w:val="00807101"/>
    <w:rsid w:val="008171E3"/>
    <w:rsid w:val="00820F8E"/>
    <w:rsid w:val="0082354D"/>
    <w:rsid w:val="00826FD0"/>
    <w:rsid w:val="00830E55"/>
    <w:rsid w:val="008316D7"/>
    <w:rsid w:val="00840677"/>
    <w:rsid w:val="00840973"/>
    <w:rsid w:val="00842E1E"/>
    <w:rsid w:val="008532B5"/>
    <w:rsid w:val="00853F2F"/>
    <w:rsid w:val="00855CEC"/>
    <w:rsid w:val="0086186C"/>
    <w:rsid w:val="00864624"/>
    <w:rsid w:val="0086602E"/>
    <w:rsid w:val="008810DE"/>
    <w:rsid w:val="008914DB"/>
    <w:rsid w:val="008963EC"/>
    <w:rsid w:val="008A60F7"/>
    <w:rsid w:val="008C1CC0"/>
    <w:rsid w:val="008C7762"/>
    <w:rsid w:val="008D5F61"/>
    <w:rsid w:val="008E18DA"/>
    <w:rsid w:val="008E5EDD"/>
    <w:rsid w:val="008F52D3"/>
    <w:rsid w:val="00901605"/>
    <w:rsid w:val="009026F2"/>
    <w:rsid w:val="009035A2"/>
    <w:rsid w:val="0090562A"/>
    <w:rsid w:val="00907F68"/>
    <w:rsid w:val="009124F9"/>
    <w:rsid w:val="00915ECD"/>
    <w:rsid w:val="00916790"/>
    <w:rsid w:val="00916FF2"/>
    <w:rsid w:val="009319BC"/>
    <w:rsid w:val="00943118"/>
    <w:rsid w:val="009452F0"/>
    <w:rsid w:val="0096296B"/>
    <w:rsid w:val="00975D7E"/>
    <w:rsid w:val="00983F73"/>
    <w:rsid w:val="00984A49"/>
    <w:rsid w:val="00996749"/>
    <w:rsid w:val="009A21C3"/>
    <w:rsid w:val="009B62BB"/>
    <w:rsid w:val="009C4135"/>
    <w:rsid w:val="009C48D9"/>
    <w:rsid w:val="009C4957"/>
    <w:rsid w:val="009D0925"/>
    <w:rsid w:val="009D3610"/>
    <w:rsid w:val="009D4F28"/>
    <w:rsid w:val="009E151E"/>
    <w:rsid w:val="009E44C2"/>
    <w:rsid w:val="009F3142"/>
    <w:rsid w:val="009F3B6B"/>
    <w:rsid w:val="009F492B"/>
    <w:rsid w:val="009F63BD"/>
    <w:rsid w:val="009F77F7"/>
    <w:rsid w:val="00A01FE2"/>
    <w:rsid w:val="00A03036"/>
    <w:rsid w:val="00A06FDF"/>
    <w:rsid w:val="00A07F61"/>
    <w:rsid w:val="00A1407F"/>
    <w:rsid w:val="00A23AF3"/>
    <w:rsid w:val="00A24563"/>
    <w:rsid w:val="00A3069F"/>
    <w:rsid w:val="00A34C0B"/>
    <w:rsid w:val="00A410B2"/>
    <w:rsid w:val="00A41781"/>
    <w:rsid w:val="00A434EE"/>
    <w:rsid w:val="00A51AE0"/>
    <w:rsid w:val="00A55206"/>
    <w:rsid w:val="00A575B2"/>
    <w:rsid w:val="00A57741"/>
    <w:rsid w:val="00A57855"/>
    <w:rsid w:val="00A61C04"/>
    <w:rsid w:val="00A654C5"/>
    <w:rsid w:val="00A74084"/>
    <w:rsid w:val="00A8121F"/>
    <w:rsid w:val="00A819C5"/>
    <w:rsid w:val="00A86A0C"/>
    <w:rsid w:val="00A92B95"/>
    <w:rsid w:val="00A96D55"/>
    <w:rsid w:val="00AA1C38"/>
    <w:rsid w:val="00AA2E73"/>
    <w:rsid w:val="00AA4253"/>
    <w:rsid w:val="00AA614D"/>
    <w:rsid w:val="00AA76AD"/>
    <w:rsid w:val="00AC407F"/>
    <w:rsid w:val="00AF18EF"/>
    <w:rsid w:val="00AF4F07"/>
    <w:rsid w:val="00B01631"/>
    <w:rsid w:val="00B0260A"/>
    <w:rsid w:val="00B02FF1"/>
    <w:rsid w:val="00B04FC1"/>
    <w:rsid w:val="00B1617E"/>
    <w:rsid w:val="00B2180B"/>
    <w:rsid w:val="00B227D7"/>
    <w:rsid w:val="00B25C3A"/>
    <w:rsid w:val="00B27C9F"/>
    <w:rsid w:val="00B31527"/>
    <w:rsid w:val="00B319A9"/>
    <w:rsid w:val="00B37338"/>
    <w:rsid w:val="00B42A6E"/>
    <w:rsid w:val="00B464F8"/>
    <w:rsid w:val="00B650B8"/>
    <w:rsid w:val="00B665A0"/>
    <w:rsid w:val="00B67EF6"/>
    <w:rsid w:val="00B72AE2"/>
    <w:rsid w:val="00B838E2"/>
    <w:rsid w:val="00B84B8A"/>
    <w:rsid w:val="00B84DB4"/>
    <w:rsid w:val="00B87B2A"/>
    <w:rsid w:val="00B922AD"/>
    <w:rsid w:val="00BA0EC7"/>
    <w:rsid w:val="00BA2DDA"/>
    <w:rsid w:val="00BA34DC"/>
    <w:rsid w:val="00BA627B"/>
    <w:rsid w:val="00BB0DC8"/>
    <w:rsid w:val="00BB2D2F"/>
    <w:rsid w:val="00BB39CB"/>
    <w:rsid w:val="00BB4C67"/>
    <w:rsid w:val="00BB5BF8"/>
    <w:rsid w:val="00BB7CA3"/>
    <w:rsid w:val="00BD218E"/>
    <w:rsid w:val="00BE42C0"/>
    <w:rsid w:val="00BE5FB1"/>
    <w:rsid w:val="00BE64BB"/>
    <w:rsid w:val="00BE742C"/>
    <w:rsid w:val="00BF1F98"/>
    <w:rsid w:val="00BF20C1"/>
    <w:rsid w:val="00BF603F"/>
    <w:rsid w:val="00C02C1B"/>
    <w:rsid w:val="00C05266"/>
    <w:rsid w:val="00C0573D"/>
    <w:rsid w:val="00C23BC8"/>
    <w:rsid w:val="00C26E86"/>
    <w:rsid w:val="00C340B8"/>
    <w:rsid w:val="00C47D34"/>
    <w:rsid w:val="00C519D2"/>
    <w:rsid w:val="00C547ED"/>
    <w:rsid w:val="00C60579"/>
    <w:rsid w:val="00C638F2"/>
    <w:rsid w:val="00C66911"/>
    <w:rsid w:val="00C755A5"/>
    <w:rsid w:val="00C833A8"/>
    <w:rsid w:val="00C84DA0"/>
    <w:rsid w:val="00C856BD"/>
    <w:rsid w:val="00C86192"/>
    <w:rsid w:val="00C86D4A"/>
    <w:rsid w:val="00C9586B"/>
    <w:rsid w:val="00CB15E9"/>
    <w:rsid w:val="00CC1068"/>
    <w:rsid w:val="00CC3BF6"/>
    <w:rsid w:val="00CC48FB"/>
    <w:rsid w:val="00CD3352"/>
    <w:rsid w:val="00CD5AFE"/>
    <w:rsid w:val="00CE18A8"/>
    <w:rsid w:val="00CF3B3B"/>
    <w:rsid w:val="00CF52DD"/>
    <w:rsid w:val="00D01324"/>
    <w:rsid w:val="00D11DAC"/>
    <w:rsid w:val="00D2473B"/>
    <w:rsid w:val="00D265E6"/>
    <w:rsid w:val="00D30652"/>
    <w:rsid w:val="00D321F5"/>
    <w:rsid w:val="00D47247"/>
    <w:rsid w:val="00D506B8"/>
    <w:rsid w:val="00D569EF"/>
    <w:rsid w:val="00D643DB"/>
    <w:rsid w:val="00D66C29"/>
    <w:rsid w:val="00D833B0"/>
    <w:rsid w:val="00D83544"/>
    <w:rsid w:val="00DA58F4"/>
    <w:rsid w:val="00DB52B8"/>
    <w:rsid w:val="00DB7AEB"/>
    <w:rsid w:val="00DC6113"/>
    <w:rsid w:val="00DD2A65"/>
    <w:rsid w:val="00DD3B3F"/>
    <w:rsid w:val="00DD5AD7"/>
    <w:rsid w:val="00DE0A89"/>
    <w:rsid w:val="00DE2796"/>
    <w:rsid w:val="00DF5621"/>
    <w:rsid w:val="00E02CF7"/>
    <w:rsid w:val="00E04402"/>
    <w:rsid w:val="00E06935"/>
    <w:rsid w:val="00E144D5"/>
    <w:rsid w:val="00E3027B"/>
    <w:rsid w:val="00E3731E"/>
    <w:rsid w:val="00E46F38"/>
    <w:rsid w:val="00E47AA9"/>
    <w:rsid w:val="00E51B5F"/>
    <w:rsid w:val="00E53779"/>
    <w:rsid w:val="00E618D3"/>
    <w:rsid w:val="00E62F1B"/>
    <w:rsid w:val="00E649CB"/>
    <w:rsid w:val="00E671BB"/>
    <w:rsid w:val="00E71E77"/>
    <w:rsid w:val="00E7302C"/>
    <w:rsid w:val="00E80DE5"/>
    <w:rsid w:val="00E83F70"/>
    <w:rsid w:val="00E9233B"/>
    <w:rsid w:val="00E9419A"/>
    <w:rsid w:val="00EA38BB"/>
    <w:rsid w:val="00EA3CE0"/>
    <w:rsid w:val="00EA72DA"/>
    <w:rsid w:val="00EB21CD"/>
    <w:rsid w:val="00EB5732"/>
    <w:rsid w:val="00EC102D"/>
    <w:rsid w:val="00ED08D2"/>
    <w:rsid w:val="00ED33FD"/>
    <w:rsid w:val="00ED4F2B"/>
    <w:rsid w:val="00ED7936"/>
    <w:rsid w:val="00EE25AA"/>
    <w:rsid w:val="00EE337E"/>
    <w:rsid w:val="00EF0046"/>
    <w:rsid w:val="00EF1C1A"/>
    <w:rsid w:val="00EF4E36"/>
    <w:rsid w:val="00F01550"/>
    <w:rsid w:val="00F172B6"/>
    <w:rsid w:val="00F23113"/>
    <w:rsid w:val="00F324B1"/>
    <w:rsid w:val="00F35012"/>
    <w:rsid w:val="00F4133D"/>
    <w:rsid w:val="00F4215A"/>
    <w:rsid w:val="00F44BFD"/>
    <w:rsid w:val="00F54F29"/>
    <w:rsid w:val="00F56501"/>
    <w:rsid w:val="00F620A5"/>
    <w:rsid w:val="00F7352D"/>
    <w:rsid w:val="00F821E0"/>
    <w:rsid w:val="00F84C16"/>
    <w:rsid w:val="00F931BF"/>
    <w:rsid w:val="00FA061F"/>
    <w:rsid w:val="00FA1012"/>
    <w:rsid w:val="00FA3EA0"/>
    <w:rsid w:val="00FB0E15"/>
    <w:rsid w:val="00FB1532"/>
    <w:rsid w:val="00FB529F"/>
    <w:rsid w:val="00FC20BF"/>
    <w:rsid w:val="00FC28F3"/>
    <w:rsid w:val="00FC3BB9"/>
    <w:rsid w:val="00FC7D00"/>
    <w:rsid w:val="00FD78BA"/>
    <w:rsid w:val="00FF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FE6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44BF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F44BFD"/>
  </w:style>
  <w:style w:type="character" w:customStyle="1" w:styleId="CommentTextChar">
    <w:name w:val="Comment Text Char"/>
    <w:basedOn w:val="DefaultParagraphFont"/>
    <w:link w:val="CommentText"/>
    <w:uiPriority w:val="99"/>
    <w:rsid w:val="00F44BF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4BF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4BF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BF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BFD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C28F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28F3"/>
  </w:style>
  <w:style w:type="paragraph" w:styleId="Footer">
    <w:name w:val="footer"/>
    <w:basedOn w:val="Normal"/>
    <w:link w:val="FooterChar"/>
    <w:uiPriority w:val="99"/>
    <w:unhideWhenUsed/>
    <w:rsid w:val="00FC28F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28F3"/>
  </w:style>
  <w:style w:type="paragraph" w:styleId="Revision">
    <w:name w:val="Revision"/>
    <w:hidden/>
    <w:uiPriority w:val="99"/>
    <w:semiHidden/>
    <w:rsid w:val="00656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89927-E823-422C-9975-DCF12DF20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9</Pages>
  <Words>2379</Words>
  <Characters>13563</Characters>
  <Application>Microsoft Office Word</Application>
  <DocSecurity>0</DocSecurity>
  <Lines>113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Burraco</dc:creator>
  <cp:keywords/>
  <dc:description/>
  <cp:lastModifiedBy>Pablo Capilla Lasheras</cp:lastModifiedBy>
  <cp:revision>103</cp:revision>
  <dcterms:created xsi:type="dcterms:W3CDTF">2022-09-01T09:46:00Z</dcterms:created>
  <dcterms:modified xsi:type="dcterms:W3CDTF">2022-12-08T13:56:00Z</dcterms:modified>
</cp:coreProperties>
</file>